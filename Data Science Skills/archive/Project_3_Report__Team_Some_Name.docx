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720F" w14:textId="01927538" w:rsidR="001A04EA" w:rsidRDefault="00BF1160" w:rsidP="00BF1160">
      <w:pPr>
        <w:pStyle w:val="NoSpacing"/>
      </w:pPr>
      <w:r>
        <w:rPr>
          <w:noProof/>
        </w:rPr>
        <w:drawing>
          <wp:inline distT="0" distB="0" distL="0" distR="0" wp14:anchorId="6AA7955F" wp14:editId="3A1A47E9">
            <wp:extent cx="3335020" cy="607060"/>
            <wp:effectExtent l="0" t="0" r="0" b="2540"/>
            <wp:docPr id="104383982" name="Picture 1" descr="CU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Y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020" cy="607060"/>
                    </a:xfrm>
                    <a:prstGeom prst="rect">
                      <a:avLst/>
                    </a:prstGeom>
                    <a:noFill/>
                    <a:ln>
                      <a:noFill/>
                    </a:ln>
                  </pic:spPr>
                </pic:pic>
              </a:graphicData>
            </a:graphic>
          </wp:inline>
        </w:drawing>
      </w:r>
    </w:p>
    <w:p w14:paraId="33B62F59" w14:textId="77777777" w:rsidR="00BF1160" w:rsidRDefault="00BF1160" w:rsidP="00BF1160">
      <w:pPr>
        <w:pStyle w:val="NoSpacing"/>
      </w:pPr>
    </w:p>
    <w:p w14:paraId="11EEAA97" w14:textId="71BDC0D3" w:rsidR="00BF1160" w:rsidRPr="00BF1160" w:rsidRDefault="00BF1160" w:rsidP="00BF1160">
      <w:pPr>
        <w:pStyle w:val="NoSpacing"/>
        <w:rPr>
          <w:b/>
          <w:bCs/>
        </w:rPr>
      </w:pPr>
      <w:r w:rsidRPr="00BF1160">
        <w:rPr>
          <w:b/>
          <w:bCs/>
        </w:rPr>
        <w:t>Data 607, Spring 2023, Project 3</w:t>
      </w:r>
    </w:p>
    <w:p w14:paraId="07663328" w14:textId="77777777" w:rsidR="00BF1160" w:rsidRDefault="00BF1160" w:rsidP="00BF1160">
      <w:pPr>
        <w:pStyle w:val="NoSpacing"/>
      </w:pPr>
    </w:p>
    <w:p w14:paraId="258E9148" w14:textId="370C3C98" w:rsidR="00BF1160" w:rsidRPr="00BF1160" w:rsidRDefault="00BF1160" w:rsidP="00BF1160">
      <w:pPr>
        <w:pStyle w:val="NoSpacing"/>
      </w:pPr>
      <w:r w:rsidRPr="00BF1160">
        <w:rPr>
          <w:b/>
          <w:bCs/>
        </w:rPr>
        <w:t>Team Members</w:t>
      </w:r>
      <w:r>
        <w:t>:</w:t>
      </w:r>
    </w:p>
    <w:p w14:paraId="70D7F263" w14:textId="277AA904" w:rsidR="00BF1160" w:rsidRPr="00BF1160" w:rsidRDefault="00BF1160" w:rsidP="00BF1160">
      <w:pPr>
        <w:pStyle w:val="NoSpacing"/>
      </w:pPr>
      <w:r>
        <w:t>Warner Alexis</w:t>
      </w:r>
    </w:p>
    <w:p w14:paraId="577CFF4C" w14:textId="64085059" w:rsidR="00BF1160" w:rsidRDefault="00BF1160" w:rsidP="00BF1160">
      <w:pPr>
        <w:pStyle w:val="NoSpacing"/>
      </w:pPr>
      <w:r>
        <w:t>John Droescher</w:t>
      </w:r>
    </w:p>
    <w:p w14:paraId="11321D2A" w14:textId="501A7024" w:rsidR="00BF1160" w:rsidRDefault="00BF1160" w:rsidP="00BF1160">
      <w:pPr>
        <w:pStyle w:val="NoSpacing"/>
      </w:pPr>
      <w:r>
        <w:t>Shaya Engelman</w:t>
      </w:r>
    </w:p>
    <w:p w14:paraId="2205E18F" w14:textId="205BDC54" w:rsidR="00BF1160" w:rsidRDefault="00BF1160" w:rsidP="00BF1160">
      <w:pPr>
        <w:pStyle w:val="NoSpacing"/>
      </w:pPr>
      <w:r>
        <w:t>Heleine Fouda</w:t>
      </w:r>
    </w:p>
    <w:p w14:paraId="1422A7A9" w14:textId="2FC877C7" w:rsidR="00BF1160" w:rsidRDefault="00BF1160" w:rsidP="00BF1160">
      <w:pPr>
        <w:pStyle w:val="NoSpacing"/>
      </w:pPr>
      <w:r>
        <w:t>Fomba Kassoh</w:t>
      </w:r>
    </w:p>
    <w:p w14:paraId="1A698B66" w14:textId="77777777" w:rsidR="00BF1160" w:rsidRDefault="00BF1160" w:rsidP="00BF1160">
      <w:pPr>
        <w:pStyle w:val="NoSpacing"/>
      </w:pPr>
    </w:p>
    <w:p w14:paraId="515955BC" w14:textId="4EDE99BB" w:rsidR="00BF1160" w:rsidRDefault="00BF1160" w:rsidP="00BF1160">
      <w:pPr>
        <w:pStyle w:val="NoSpacing"/>
      </w:pPr>
      <w:r>
        <w:rPr>
          <w:b/>
          <w:bCs/>
        </w:rPr>
        <w:t>Question</w:t>
      </w:r>
      <w:r>
        <w:t>:</w:t>
      </w:r>
    </w:p>
    <w:p w14:paraId="0360760E" w14:textId="7BC79B7E" w:rsidR="00BF1160" w:rsidRDefault="00BF1160" w:rsidP="00BF1160">
      <w:pPr>
        <w:pStyle w:val="NoSpacing"/>
      </w:pPr>
      <w:r>
        <w:t xml:space="preserve">We were presented with the question: </w:t>
      </w:r>
    </w:p>
    <w:p w14:paraId="60E4F4B4" w14:textId="77777777" w:rsidR="00BF1160" w:rsidRDefault="00BF1160" w:rsidP="00BF1160">
      <w:pPr>
        <w:pStyle w:val="NoSpacing"/>
      </w:pPr>
    </w:p>
    <w:p w14:paraId="0D955844" w14:textId="29320B6C" w:rsidR="00BF1160" w:rsidRDefault="00BF1160" w:rsidP="00BF1160">
      <w:pPr>
        <w:pStyle w:val="NoSpacing"/>
        <w:jc w:val="center"/>
      </w:pPr>
      <w:r w:rsidRPr="00BF1160">
        <w:rPr>
          <w:b/>
          <w:bCs/>
          <w:i/>
          <w:iCs/>
        </w:rPr>
        <w:t>Which are the most valued data science skills</w:t>
      </w:r>
      <w:r>
        <w:t>?</w:t>
      </w:r>
    </w:p>
    <w:p w14:paraId="42DA3865" w14:textId="77777777" w:rsidR="00BF1160" w:rsidRDefault="00BF1160" w:rsidP="00BF1160">
      <w:pPr>
        <w:pStyle w:val="NoSpacing"/>
      </w:pPr>
    </w:p>
    <w:p w14:paraId="7B5F02B7" w14:textId="5C17F5E9" w:rsidR="00BF1160" w:rsidRDefault="00BF1160" w:rsidP="00BF1160">
      <w:pPr>
        <w:pStyle w:val="NoSpacing"/>
      </w:pPr>
      <w:r>
        <w:rPr>
          <w:b/>
          <w:bCs/>
        </w:rPr>
        <w:t>Data Sources</w:t>
      </w:r>
      <w:r>
        <w:t>:</w:t>
      </w:r>
    </w:p>
    <w:p w14:paraId="07125F74" w14:textId="37EE5B19" w:rsidR="00BF1160" w:rsidRDefault="00BF1160" w:rsidP="00BF1160">
      <w:pPr>
        <w:pStyle w:val="NoSpacing"/>
      </w:pPr>
      <w:r>
        <w:t xml:space="preserve">Our initial plan was to draft two surveys: the first would be an open-ended survey with responses that would be aggregated and used to create a larger, closed-ended survey. However, time was too short for this project to collect design and collect sufficient responses to two surveys. While this original plan was being </w:t>
      </w:r>
      <w:r w:rsidR="00D51611">
        <w:t>explored, in parallel we moved forward with the second plan.</w:t>
      </w:r>
    </w:p>
    <w:p w14:paraId="7559AD32" w14:textId="77777777" w:rsidR="00D51611" w:rsidRDefault="00D51611" w:rsidP="00BF1160">
      <w:pPr>
        <w:pStyle w:val="NoSpacing"/>
      </w:pPr>
    </w:p>
    <w:p w14:paraId="65433B69" w14:textId="480BE4FD" w:rsidR="00D51611" w:rsidRDefault="00D51611" w:rsidP="00BF1160">
      <w:pPr>
        <w:pStyle w:val="NoSpacing"/>
      </w:pPr>
      <w:r>
        <w:t>Our second plan involved directly scraping data from job-posting sites such as Indeed and LinkedIn. While we did make some progress on this plan, we ran into some technical issues with the scraper being detected and blocked by the posting sites. Due to these technical difficulties and the short time window for the project, this approach was abandoned before retrieving any useful data.</w:t>
      </w:r>
    </w:p>
    <w:p w14:paraId="7B248951" w14:textId="77777777" w:rsidR="00D51611" w:rsidRDefault="00D51611" w:rsidP="00BF1160">
      <w:pPr>
        <w:pStyle w:val="NoSpacing"/>
      </w:pPr>
    </w:p>
    <w:p w14:paraId="0E3EDAF6" w14:textId="2E54F9B4" w:rsidR="00D51611" w:rsidRDefault="00D51611" w:rsidP="00BF1160">
      <w:pPr>
        <w:pStyle w:val="NoSpacing"/>
      </w:pPr>
      <w:r>
        <w:t xml:space="preserve">A third option for data gathering was identified as looking at </w:t>
      </w:r>
      <w:r w:rsidR="007F4FB1">
        <w:t>previously performed studies – a meta-study approach. Some progress was made in this area in that we were able to find multiple studies with relevant results. Unfortunately, however, were not able to obtain the raw data involved in these studies. The aggregate results of these studies that were included with the study report (Appendix B) were referred to when designing our survey responses.</w:t>
      </w:r>
    </w:p>
    <w:p w14:paraId="7892C54D" w14:textId="77777777" w:rsidR="00D51611" w:rsidRDefault="00D51611" w:rsidP="00BF1160">
      <w:pPr>
        <w:pStyle w:val="NoSpacing"/>
      </w:pPr>
    </w:p>
    <w:p w14:paraId="174474D3" w14:textId="4F08327D" w:rsidR="00D51611" w:rsidRDefault="00D51611" w:rsidP="00BF1160">
      <w:pPr>
        <w:pStyle w:val="NoSpacing"/>
      </w:pPr>
      <w:r>
        <w:t xml:space="preserve">Ultimately, we went with a single survey with 17 response options, chosen by our group, intended to provide a wide range of identified skill sets. Our survey (Appendix </w:t>
      </w:r>
      <w:r w:rsidR="007F4FB1">
        <w:t>B</w:t>
      </w:r>
      <w:r>
        <w:t>) was designed to allow respondents to choose and rank five (5) of the available responses. Additionally, we requested information on each respondent’s position in the data science community as well as years of experience.</w:t>
      </w:r>
    </w:p>
    <w:p w14:paraId="45353390" w14:textId="46FD37A7" w:rsidR="007F4FB1" w:rsidRDefault="007F4FB1" w:rsidP="00BF1160">
      <w:pPr>
        <w:pStyle w:val="NoSpacing"/>
      </w:pPr>
    </w:p>
    <w:p w14:paraId="50847AB5" w14:textId="673D831D" w:rsidR="007F4FB1" w:rsidRDefault="007F4FB1" w:rsidP="00BF1160">
      <w:pPr>
        <w:pStyle w:val="NoSpacing"/>
      </w:pPr>
      <w:r>
        <w:t>Data Source Caveats:</w:t>
      </w:r>
    </w:p>
    <w:p w14:paraId="642D1657" w14:textId="29C9AA59" w:rsidR="007F4FB1" w:rsidRDefault="007F4FB1" w:rsidP="007F4FB1">
      <w:pPr>
        <w:pStyle w:val="NoSpacing"/>
        <w:numPr>
          <w:ilvl w:val="0"/>
          <w:numId w:val="1"/>
        </w:numPr>
      </w:pPr>
      <w:r>
        <w:t xml:space="preserve">Our dataset, as of 28 Oct 2023, consists of </w:t>
      </w:r>
      <w:r w:rsidR="004442F4">
        <w:t>41</w:t>
      </w:r>
      <w:r>
        <w:t xml:space="preserve"> responses. While this does allow us to have some statistical insights, it is a non-significant sample for making more than generalized analysis to support funding for further research and/or indicate general trends.</w:t>
      </w:r>
    </w:p>
    <w:p w14:paraId="077CF254" w14:textId="07550853" w:rsidR="007F4FB1" w:rsidRDefault="007F4FB1" w:rsidP="007F4FB1">
      <w:pPr>
        <w:pStyle w:val="NoSpacing"/>
        <w:numPr>
          <w:ilvl w:val="0"/>
          <w:numId w:val="1"/>
        </w:numPr>
      </w:pPr>
      <w:r>
        <w:t>The data collected is not truly randomized as the results were obtained from our personal and professional networks. While some of us have more extensive networks, as humans we tend to connect with those who have a similar mindset. This is likely to result in biases in our dataset.</w:t>
      </w:r>
    </w:p>
    <w:p w14:paraId="0D4B249C" w14:textId="1A29E247" w:rsidR="007F4FB1" w:rsidRDefault="007F4FB1" w:rsidP="007F4FB1">
      <w:pPr>
        <w:pStyle w:val="NoSpacing"/>
        <w:numPr>
          <w:ilvl w:val="0"/>
          <w:numId w:val="1"/>
        </w:numPr>
      </w:pPr>
      <w:r>
        <w:t xml:space="preserve">During our analysis, we identified that in designing the survey we failed to restrict respondents to only five (5) responses. As such, some of our respondents assigned values to more than only </w:t>
      </w:r>
      <w:r>
        <w:lastRenderedPageBreak/>
        <w:t>five responses. As such, our data will have some skew that is difficult to remove as we cannot assume how to re-rank their responses.</w:t>
      </w:r>
    </w:p>
    <w:p w14:paraId="709F945E" w14:textId="77777777" w:rsidR="007F4FB1" w:rsidRDefault="007F4FB1" w:rsidP="007F4FB1">
      <w:pPr>
        <w:pStyle w:val="NoSpacing"/>
        <w:ind w:left="720"/>
      </w:pPr>
    </w:p>
    <w:p w14:paraId="22F83E1E" w14:textId="2B907F25" w:rsidR="007F4FB1" w:rsidRPr="007F4FB1" w:rsidRDefault="007F4FB1" w:rsidP="007F4FB1">
      <w:pPr>
        <w:pStyle w:val="NoSpacing"/>
      </w:pPr>
    </w:p>
    <w:p w14:paraId="653D7764" w14:textId="3D7B7D50" w:rsidR="007F4FB1" w:rsidRDefault="007F4FB1" w:rsidP="00BF1160">
      <w:pPr>
        <w:pStyle w:val="NoSpacing"/>
      </w:pPr>
      <w:r w:rsidRPr="00735901">
        <w:rPr>
          <w:b/>
          <w:bCs/>
        </w:rPr>
        <w:t>Data Preparation</w:t>
      </w:r>
      <w:r>
        <w:t>:</w:t>
      </w:r>
    </w:p>
    <w:p w14:paraId="56EF75D2" w14:textId="768F77D9" w:rsidR="007F4FB1" w:rsidRDefault="008B2C64" w:rsidP="00BF1160">
      <w:pPr>
        <w:pStyle w:val="NoSpacing"/>
      </w:pPr>
      <w:r>
        <w:t>Our data preparation involved three (3) stages: data ingestion into Pandas, conversion from categorical encoding to numerical valuation, and grouping based on remaining categorical features.</w:t>
      </w:r>
    </w:p>
    <w:p w14:paraId="1B79CE77" w14:textId="77777777" w:rsidR="008B2C64" w:rsidRDefault="008B2C64" w:rsidP="00BF1160">
      <w:pPr>
        <w:pStyle w:val="NoSpacing"/>
      </w:pPr>
    </w:p>
    <w:p w14:paraId="2EB7FC79" w14:textId="70553775" w:rsidR="008B2C64" w:rsidRDefault="008B2C64" w:rsidP="00BF1160">
      <w:pPr>
        <w:pStyle w:val="NoSpacing"/>
        <w:rPr>
          <w:ins w:id="0" w:author="Shaya Engelman" w:date="2023-10-30T12:42:00Z"/>
        </w:rPr>
      </w:pPr>
      <w:r>
        <w:t xml:space="preserve">Because our survey was created using Google Forms, we were able to </w:t>
      </w:r>
      <w:r w:rsidR="00735901">
        <w:t>directly load the dataset into Python Pandas using built-in Pandas functions.</w:t>
      </w:r>
      <w:ins w:id="1" w:author="Shaya Engelman" w:date="2023-10-30T12:29:00Z">
        <w:r w:rsidR="002217FC">
          <w:t xml:space="preserve"> After loading the data, we </w:t>
        </w:r>
      </w:ins>
      <w:ins w:id="2" w:author="Shaya Engelman" w:date="2023-10-30T12:30:00Z">
        <w:r w:rsidR="002217FC">
          <w:t xml:space="preserve">renamed some columns to make it easier to work with and converted categorical </w:t>
        </w:r>
        <w:del w:id="3" w:author="John Droescher" w:date="2023-10-31T00:24:00Z">
          <w:r w:rsidR="002217FC" w:rsidDel="00A31B4E">
            <w:delText xml:space="preserve">string </w:delText>
          </w:r>
        </w:del>
        <w:r w:rsidR="002217FC">
          <w:t xml:space="preserve">responses into </w:t>
        </w:r>
      </w:ins>
      <w:ins w:id="4" w:author="Shaya Engelman" w:date="2023-10-30T12:31:00Z">
        <w:r w:rsidR="002217FC">
          <w:t>numerical values</w:t>
        </w:r>
      </w:ins>
      <w:ins w:id="5" w:author="John Droescher" w:date="2023-10-31T00:24:00Z">
        <w:r w:rsidR="00A31B4E">
          <w:t>, 1-5</w:t>
        </w:r>
      </w:ins>
      <w:ins w:id="6" w:author="Shaya Engelman" w:date="2023-10-30T12:31:00Z">
        <w:r w:rsidR="002217FC">
          <w:t xml:space="preserve">. </w:t>
        </w:r>
      </w:ins>
      <w:ins w:id="7" w:author="Shaya Engelman" w:date="2023-10-30T12:45:00Z">
        <w:r w:rsidR="00280AA7">
          <w:t xml:space="preserve"> As part of our preparation, we calculated the</w:t>
        </w:r>
      </w:ins>
      <w:ins w:id="8" w:author="Shaya Engelman" w:date="2023-10-30T12:46:00Z">
        <w:r w:rsidR="00280AA7">
          <w:t xml:space="preserve"> mean value for each response to help analyze different subsets of various sizes.</w:t>
        </w:r>
      </w:ins>
    </w:p>
    <w:p w14:paraId="285F98D0" w14:textId="77777777" w:rsidR="00280AA7" w:rsidRDefault="00280AA7" w:rsidP="00BF1160">
      <w:pPr>
        <w:pStyle w:val="NoSpacing"/>
        <w:rPr>
          <w:ins w:id="9" w:author="Shaya Engelman" w:date="2023-10-30T12:42:00Z"/>
        </w:rPr>
      </w:pPr>
    </w:p>
    <w:p w14:paraId="335505B0" w14:textId="2A3AB903" w:rsidR="00280AA7" w:rsidRDefault="00280AA7" w:rsidP="00BF1160">
      <w:pPr>
        <w:pStyle w:val="NoSpacing"/>
      </w:pPr>
      <w:ins w:id="10" w:author="Shaya Engelman" w:date="2023-10-30T12:42:00Z">
        <w:r>
          <w:t xml:space="preserve">Next, we grouped the data </w:t>
        </w:r>
      </w:ins>
      <w:ins w:id="11" w:author="Shaya Engelman" w:date="2023-10-30T12:43:00Z">
        <w:r>
          <w:t xml:space="preserve">based on different </w:t>
        </w:r>
        <w:del w:id="12" w:author="John Droescher" w:date="2023-10-31T00:24:00Z">
          <w:r w:rsidDel="00A31B4E">
            <w:delText>categorical features</w:delText>
          </w:r>
        </w:del>
      </w:ins>
      <w:ins w:id="13" w:author="John Droescher" w:date="2023-10-31T00:24:00Z">
        <w:r w:rsidR="00A31B4E">
          <w:t>demographic features</w:t>
        </w:r>
      </w:ins>
      <w:ins w:id="14" w:author="Shaya Engelman" w:date="2023-10-30T12:43:00Z">
        <w:r>
          <w:t xml:space="preserve"> we had included in our survey. These included length of experience and type of experience.</w:t>
        </w:r>
      </w:ins>
      <w:ins w:id="15" w:author="Shaya Engelman" w:date="2023-10-30T12:44:00Z">
        <w:r>
          <w:t xml:space="preserve"> </w:t>
        </w:r>
      </w:ins>
      <w:ins w:id="16" w:author="Shaya Engelman" w:date="2023-10-30T12:42:00Z">
        <w:r>
          <w:t xml:space="preserve">We also added a label to any invalid response to </w:t>
        </w:r>
      </w:ins>
      <w:ins w:id="17" w:author="Shaya Engelman" w:date="2023-10-30T12:44:00Z">
        <w:r>
          <w:t xml:space="preserve">be able to exclude those results from our analyses. An invalid response was defined as one where a respondent selected </w:t>
        </w:r>
        <w:del w:id="18" w:author="John Droescher" w:date="2023-10-31T00:24:00Z">
          <w:r w:rsidDel="00A31B4E">
            <w:delText>more</w:delText>
          </w:r>
        </w:del>
      </w:ins>
      <w:ins w:id="19" w:author="John Droescher" w:date="2023-10-31T00:24:00Z">
        <w:r w:rsidR="00A31B4E">
          <w:t>other</w:t>
        </w:r>
      </w:ins>
      <w:ins w:id="20" w:author="Shaya Engelman" w:date="2023-10-30T12:44:00Z">
        <w:r>
          <w:t xml:space="preserve"> than the </w:t>
        </w:r>
      </w:ins>
      <w:ins w:id="21" w:author="Shaya Engelman" w:date="2023-10-30T12:45:00Z">
        <w:r>
          <w:t>requested five responses</w:t>
        </w:r>
      </w:ins>
      <w:ins w:id="22" w:author="John Droescher" w:date="2023-10-31T00:24:00Z">
        <w:r w:rsidR="00A31B4E">
          <w:t xml:space="preserve"> or the score was greater than 1</w:t>
        </w:r>
      </w:ins>
      <w:ins w:id="23" w:author="John Droescher" w:date="2023-10-31T00:25:00Z">
        <w:r w:rsidR="00A31B4E">
          <w:t>5 points</w:t>
        </w:r>
      </w:ins>
      <w:ins w:id="24" w:author="Shaya Engelman" w:date="2023-10-30T12:45:00Z">
        <w:r>
          <w:t>.</w:t>
        </w:r>
      </w:ins>
    </w:p>
    <w:p w14:paraId="44BFA934" w14:textId="50E5FA3D" w:rsidR="00735901" w:rsidRDefault="00735901" w:rsidP="00BF1160">
      <w:pPr>
        <w:pStyle w:val="NoSpacing"/>
      </w:pPr>
    </w:p>
    <w:p w14:paraId="14CDCAC3" w14:textId="4A4C98B5" w:rsidR="00735901" w:rsidRDefault="00735901" w:rsidP="00BF1160">
      <w:pPr>
        <w:pStyle w:val="NoSpacing"/>
      </w:pPr>
    </w:p>
    <w:p w14:paraId="2D02C03C" w14:textId="6A4CB1BE" w:rsidR="00735901" w:rsidRDefault="00735901" w:rsidP="00BF1160">
      <w:pPr>
        <w:pStyle w:val="NoSpacing"/>
      </w:pPr>
      <w:r>
        <w:rPr>
          <w:b/>
          <w:bCs/>
        </w:rPr>
        <w:t>Data Analysis</w:t>
      </w:r>
      <w:r>
        <w:t>:</w:t>
      </w:r>
    </w:p>
    <w:p w14:paraId="25D826C3" w14:textId="3627BEE6" w:rsidR="00735901" w:rsidRDefault="00735901" w:rsidP="00BF1160">
      <w:pPr>
        <w:pStyle w:val="NoSpacing"/>
        <w:rPr>
          <w:ins w:id="25" w:author="John Droescher" w:date="2023-10-30T10:58:00Z"/>
        </w:rPr>
      </w:pPr>
      <w:del w:id="26" w:author="Shaya Engelman" w:date="2023-10-30T13:37:00Z">
        <w:r w:rsidDel="00CA4BC0">
          <w:delText>#### Insert how we approached the analysis / building charts</w:delText>
        </w:r>
      </w:del>
      <w:ins w:id="27" w:author="Shaya Engelman" w:date="2023-10-30T13:37:00Z">
        <w:r w:rsidR="00CA4BC0">
          <w:t xml:space="preserve">Once we had our data </w:t>
        </w:r>
        <w:del w:id="28" w:author="Shaya" w:date="2023-10-30T14:43:00Z">
          <w:r w:rsidR="00CA4BC0" w:rsidDel="004B36FD">
            <w:delText>prepared</w:delText>
          </w:r>
        </w:del>
      </w:ins>
      <w:ins w:id="29" w:author="Shaya" w:date="2023-10-30T14:43:00Z">
        <w:r w:rsidR="004B36FD">
          <w:t>prepared,</w:t>
        </w:r>
      </w:ins>
      <w:ins w:id="30" w:author="Shaya Engelman" w:date="2023-10-30T13:37:00Z">
        <w:r w:rsidR="00CA4BC0">
          <w:t xml:space="preserve"> we </w:t>
        </w:r>
      </w:ins>
      <w:ins w:id="31" w:author="Shaya Engelman" w:date="2023-10-30T13:38:00Z">
        <w:r w:rsidR="00CA4BC0">
          <w:t xml:space="preserve">created a bar plot of the different skills respondents said they value. The </w:t>
        </w:r>
      </w:ins>
      <w:ins w:id="32" w:author="Shaya Engelman" w:date="2023-10-30T13:41:00Z">
        <w:r w:rsidR="00CA4BC0">
          <w:t xml:space="preserve">green bars in the below plot represent the skills </w:t>
        </w:r>
      </w:ins>
      <w:ins w:id="33" w:author="Shaya Engelman" w:date="2023-10-30T13:42:00Z">
        <w:r w:rsidR="00CA4BC0">
          <w:t xml:space="preserve">that received the highest </w:t>
        </w:r>
        <w:del w:id="34" w:author="John Droescher" w:date="2023-10-31T00:26:00Z">
          <w:r w:rsidR="00CA4BC0" w:rsidDel="00595167">
            <w:delText>average</w:delText>
          </w:r>
        </w:del>
      </w:ins>
      <w:ins w:id="35" w:author="John Droescher" w:date="2023-10-31T00:26:00Z">
        <w:r w:rsidR="00595167">
          <w:t>mean</w:t>
        </w:r>
      </w:ins>
      <w:ins w:id="36" w:author="Shaya Engelman" w:date="2023-10-30T13:42:00Z">
        <w:r w:rsidR="00CA4BC0">
          <w:t xml:space="preserve"> rating of importance</w:t>
        </w:r>
        <w:del w:id="37" w:author="John Droescher" w:date="2023-10-31T00:26:00Z">
          <w:r w:rsidR="00CA4BC0" w:rsidDel="00595167">
            <w:delText xml:space="preserve"> on a scale of 1-5</w:delText>
          </w:r>
        </w:del>
        <w:r w:rsidR="00CA4BC0">
          <w:t xml:space="preserve">. The red bars represent the five skills ranked the least important </w:t>
        </w:r>
      </w:ins>
      <w:ins w:id="38" w:author="Shaya Engelman" w:date="2023-10-30T13:43:00Z">
        <w:r w:rsidR="00CA4BC0">
          <w:t xml:space="preserve">using the same metric. </w:t>
        </w:r>
        <w:del w:id="39" w:author="John Droescher" w:date="2023-10-31T00:26:00Z">
          <w:r w:rsidR="00CA4BC0" w:rsidDel="00595167">
            <w:delText>A glance</w:delText>
          </w:r>
        </w:del>
      </w:ins>
      <w:ins w:id="40" w:author="John Droescher" w:date="2023-10-31T00:26:00Z">
        <w:r w:rsidR="00595167">
          <w:t>Initial anal</w:t>
        </w:r>
      </w:ins>
      <w:ins w:id="41" w:author="John Droescher" w:date="2023-10-31T00:27:00Z">
        <w:r w:rsidR="00595167">
          <w:t>ysis</w:t>
        </w:r>
      </w:ins>
      <w:ins w:id="42" w:author="John Droescher" w:date="2023-10-31T00:32:00Z">
        <w:r w:rsidR="00595167">
          <w:t xml:space="preserve"> </w:t>
        </w:r>
      </w:ins>
      <w:ins w:id="43" w:author="Shaya Engelman" w:date="2023-10-30T13:43:00Z">
        <w:del w:id="44" w:author="John Droescher" w:date="2023-10-31T00:27:00Z">
          <w:r w:rsidR="00CA4BC0" w:rsidDel="00595167">
            <w:delText xml:space="preserve"> at</w:delText>
          </w:r>
        </w:del>
      </w:ins>
      <w:ins w:id="45" w:author="John Droescher" w:date="2023-10-31T00:27:00Z">
        <w:r w:rsidR="00595167">
          <w:t>of</w:t>
        </w:r>
      </w:ins>
      <w:ins w:id="46" w:author="Shaya Engelman" w:date="2023-10-30T13:43:00Z">
        <w:r w:rsidR="00CA4BC0">
          <w:t xml:space="preserve"> this chart </w:t>
        </w:r>
        <w:del w:id="47" w:author="John Droescher" w:date="2023-10-31T00:27:00Z">
          <w:r w:rsidR="00CA4BC0" w:rsidDel="00595167">
            <w:delText>shows us that as a general rule</w:delText>
          </w:r>
        </w:del>
      </w:ins>
      <w:ins w:id="48" w:author="John Droescher" w:date="2023-10-31T00:27:00Z">
        <w:r w:rsidR="00595167">
          <w:t>suggests</w:t>
        </w:r>
      </w:ins>
      <w:ins w:id="49" w:author="Shaya Engelman" w:date="2023-10-30T13:43:00Z">
        <w:r w:rsidR="00CA4BC0">
          <w:t xml:space="preserve"> the most highly </w:t>
        </w:r>
        <w:del w:id="50" w:author="John Droescher" w:date="2023-10-31T00:28:00Z">
          <w:r w:rsidR="00CA4BC0" w:rsidDel="00595167">
            <w:delText>valued</w:delText>
          </w:r>
        </w:del>
      </w:ins>
      <w:ins w:id="51" w:author="John Droescher" w:date="2023-10-31T00:28:00Z">
        <w:r w:rsidR="00595167">
          <w:t>ranked</w:t>
        </w:r>
      </w:ins>
      <w:ins w:id="52" w:author="Shaya Engelman" w:date="2023-10-30T13:43:00Z">
        <w:r w:rsidR="00CA4BC0">
          <w:t xml:space="preserve"> skills were</w:t>
        </w:r>
        <w:del w:id="53" w:author="John Droescher" w:date="2023-10-31T00:27:00Z">
          <w:r w:rsidR="00CA4BC0" w:rsidDel="00595167">
            <w:delText xml:space="preserve"> </w:delText>
          </w:r>
        </w:del>
      </w:ins>
      <w:ins w:id="54" w:author="Shaya Engelman" w:date="2023-10-30T13:44:00Z">
        <w:del w:id="55" w:author="John Droescher" w:date="2023-10-31T00:27:00Z">
          <w:r w:rsidR="00CA4BC0" w:rsidDel="00595167">
            <w:delText xml:space="preserve">hard </w:delText>
          </w:r>
        </w:del>
      </w:ins>
      <w:ins w:id="56" w:author="John Droescher" w:date="2023-10-31T00:27:00Z">
        <w:r w:rsidR="00595167">
          <w:t xml:space="preserve"> “ha</w:t>
        </w:r>
      </w:ins>
      <w:ins w:id="57" w:author="John Droescher" w:date="2023-10-31T00:28:00Z">
        <w:r w:rsidR="00595167">
          <w:t xml:space="preserve">rd” </w:t>
        </w:r>
      </w:ins>
      <w:ins w:id="58" w:author="Shaya Engelman" w:date="2023-10-30T13:44:00Z">
        <w:r w:rsidR="00CA4BC0">
          <w:t xml:space="preserve">skills directly </w:t>
        </w:r>
        <w:del w:id="59" w:author="John Droescher" w:date="2023-10-31T00:28:00Z">
          <w:r w:rsidR="00CA4BC0" w:rsidDel="00595167">
            <w:delText>tied to</w:delText>
          </w:r>
        </w:del>
      </w:ins>
      <w:ins w:id="60" w:author="John Droescher" w:date="2023-10-31T00:28:00Z">
        <w:r w:rsidR="00595167">
          <w:t>associated with</w:t>
        </w:r>
      </w:ins>
      <w:ins w:id="61" w:author="Shaya Engelman" w:date="2023-10-30T13:44:00Z">
        <w:r w:rsidR="00CA4BC0">
          <w:t xml:space="preserve"> data science while </w:t>
        </w:r>
      </w:ins>
      <w:ins w:id="62" w:author="John Droescher" w:date="2023-10-31T00:28:00Z">
        <w:r w:rsidR="00595167">
          <w:t>“</w:t>
        </w:r>
      </w:ins>
      <w:ins w:id="63" w:author="Shaya Engelman" w:date="2023-10-30T13:44:00Z">
        <w:r w:rsidR="00CA4BC0">
          <w:t>soft</w:t>
        </w:r>
      </w:ins>
      <w:ins w:id="64" w:author="John Droescher" w:date="2023-10-31T00:28:00Z">
        <w:r w:rsidR="00595167">
          <w:t>”</w:t>
        </w:r>
      </w:ins>
      <w:ins w:id="65" w:author="Shaya Engelman" w:date="2023-10-30T13:44:00Z">
        <w:r w:rsidR="00CA4BC0">
          <w:t xml:space="preserve"> skills like public speaking and collaboration </w:t>
        </w:r>
        <w:del w:id="66" w:author="John Droescher" w:date="2023-10-31T00:28:00Z">
          <w:r w:rsidR="00CA4BC0" w:rsidDel="00595167">
            <w:delText>were</w:delText>
          </w:r>
        </w:del>
      </w:ins>
      <w:ins w:id="67" w:author="John Droescher" w:date="2023-10-31T00:28:00Z">
        <w:r w:rsidR="00595167">
          <w:t>tended to be</w:t>
        </w:r>
      </w:ins>
      <w:ins w:id="68" w:author="Shaya Engelman" w:date="2023-10-30T13:44:00Z">
        <w:r w:rsidR="00CA4BC0">
          <w:t xml:space="preserve"> </w:t>
        </w:r>
      </w:ins>
      <w:ins w:id="69" w:author="Shaya Engelman" w:date="2023-10-30T13:45:00Z">
        <w:r w:rsidR="00CA4BC0">
          <w:t xml:space="preserve">ranked </w:t>
        </w:r>
      </w:ins>
      <w:ins w:id="70" w:author="John Droescher" w:date="2023-10-31T00:28:00Z">
        <w:r w:rsidR="00595167">
          <w:t xml:space="preserve">with </w:t>
        </w:r>
      </w:ins>
      <w:ins w:id="71" w:author="Shaya Engelman" w:date="2023-10-30T13:45:00Z">
        <w:r w:rsidR="00CA4BC0">
          <w:t xml:space="preserve">much </w:t>
        </w:r>
        <w:del w:id="72" w:author="John Droescher" w:date="2023-10-31T00:28:00Z">
          <w:r w:rsidR="00CA4BC0" w:rsidDel="00595167">
            <w:delText>less</w:delText>
          </w:r>
        </w:del>
      </w:ins>
      <w:ins w:id="73" w:author="John Droescher" w:date="2023-10-31T00:28:00Z">
        <w:r w:rsidR="00595167">
          <w:t>lower</w:t>
        </w:r>
      </w:ins>
      <w:ins w:id="74" w:author="Shaya Engelman" w:date="2023-10-30T13:45:00Z">
        <w:r w:rsidR="00CA4BC0">
          <w:t xml:space="preserve"> importan</w:t>
        </w:r>
      </w:ins>
      <w:ins w:id="75" w:author="John Droescher" w:date="2023-10-31T00:28:00Z">
        <w:r w:rsidR="00595167">
          <w:t>ce</w:t>
        </w:r>
      </w:ins>
      <w:ins w:id="76" w:author="Shaya Engelman" w:date="2023-10-30T13:45:00Z">
        <w:del w:id="77" w:author="John Droescher" w:date="2023-10-31T00:28:00Z">
          <w:r w:rsidR="00CA4BC0" w:rsidDel="00595167">
            <w:delText>t</w:delText>
          </w:r>
        </w:del>
        <w:r w:rsidR="00CA4BC0">
          <w:t>.</w:t>
        </w:r>
      </w:ins>
    </w:p>
    <w:p w14:paraId="4DCAAD63" w14:textId="200DADB7" w:rsidR="00730615" w:rsidRDefault="00CA4BC0">
      <w:pPr>
        <w:rPr>
          <w:ins w:id="78" w:author="John Droescher" w:date="2023-10-30T11:11:00Z"/>
        </w:rPr>
      </w:pPr>
      <w:ins w:id="79" w:author="John Droescher" w:date="2023-10-30T10:58:00Z">
        <w:r w:rsidRPr="00AF4ED1">
          <w:rPr>
            <w:noProof/>
          </w:rPr>
          <w:drawing>
            <wp:anchor distT="0" distB="0" distL="114300" distR="114300" simplePos="0" relativeHeight="251652096" behindDoc="0" locked="0" layoutInCell="1" allowOverlap="1" wp14:anchorId="1751B581" wp14:editId="6EE5F1E1">
              <wp:simplePos x="0" y="0"/>
              <wp:positionH relativeFrom="margin">
                <wp:align>right</wp:align>
              </wp:positionH>
              <wp:positionV relativeFrom="paragraph">
                <wp:posOffset>175895</wp:posOffset>
              </wp:positionV>
              <wp:extent cx="5943600" cy="3253105"/>
              <wp:effectExtent l="0" t="0" r="0" b="4445"/>
              <wp:wrapTopAndBottom/>
              <wp:docPr id="924183587" name="Picture 1" descr="A bar graph with red green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83587" name="Picture 1" descr="A bar graph with red green and whit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14:sizeRelH relativeFrom="margin">
                <wp14:pctWidth>0</wp14:pctWidth>
              </wp14:sizeRelH>
              <wp14:sizeRelV relativeFrom="margin">
                <wp14:pctHeight>0</wp14:pctHeight>
              </wp14:sizeRelV>
            </wp:anchor>
          </w:drawing>
        </w:r>
      </w:ins>
    </w:p>
    <w:p w14:paraId="332EB5E9" w14:textId="77777777" w:rsidR="00595167" w:rsidRDefault="00595167">
      <w:pPr>
        <w:rPr>
          <w:ins w:id="80" w:author="John Droescher" w:date="2023-10-31T00:32:00Z"/>
        </w:rPr>
      </w:pPr>
    </w:p>
    <w:p w14:paraId="781E5FCC" w14:textId="73F0927B" w:rsidR="004709D6" w:rsidRDefault="004709D6">
      <w:pPr>
        <w:rPr>
          <w:ins w:id="81" w:author="John Droescher" w:date="2023-10-31T00:36:00Z"/>
        </w:rPr>
      </w:pPr>
      <w:ins w:id="82" w:author="John Droescher" w:date="2023-10-30T11:11:00Z">
        <w:r w:rsidRPr="00A81FA9">
          <w:rPr>
            <w:noProof/>
          </w:rPr>
          <w:lastRenderedPageBreak/>
          <w:drawing>
            <wp:anchor distT="0" distB="0" distL="114300" distR="114300" simplePos="0" relativeHeight="251687936" behindDoc="0" locked="0" layoutInCell="1" allowOverlap="1" wp14:anchorId="45BF6379" wp14:editId="79987261">
              <wp:simplePos x="0" y="0"/>
              <wp:positionH relativeFrom="margin">
                <wp:align>right</wp:align>
              </wp:positionH>
              <wp:positionV relativeFrom="page">
                <wp:posOffset>1208405</wp:posOffset>
              </wp:positionV>
              <wp:extent cx="5937885" cy="3261995"/>
              <wp:effectExtent l="0" t="0" r="5715" b="0"/>
              <wp:wrapTopAndBottom/>
              <wp:docPr id="197500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03725" name=""/>
                      <pic:cNvPicPr/>
                    </pic:nvPicPr>
                    <pic:blipFill>
                      <a:blip r:embed="rId12">
                        <a:extLst>
                          <a:ext uri="{28A0092B-C50C-407E-A947-70E740481C1C}">
                            <a14:useLocalDpi xmlns:a14="http://schemas.microsoft.com/office/drawing/2010/main" val="0"/>
                          </a:ext>
                        </a:extLst>
                      </a:blip>
                      <a:stretch>
                        <a:fillRect/>
                      </a:stretch>
                    </pic:blipFill>
                    <pic:spPr>
                      <a:xfrm>
                        <a:off x="0" y="0"/>
                        <a:ext cx="5937885" cy="3261995"/>
                      </a:xfrm>
                      <a:prstGeom prst="rect">
                        <a:avLst/>
                      </a:prstGeom>
                    </pic:spPr>
                  </pic:pic>
                </a:graphicData>
              </a:graphic>
              <wp14:sizeRelH relativeFrom="margin">
                <wp14:pctWidth>0</wp14:pctWidth>
              </wp14:sizeRelH>
              <wp14:sizeRelV relativeFrom="margin">
                <wp14:pctHeight>0</wp14:pctHeight>
              </wp14:sizeRelV>
            </wp:anchor>
          </w:drawing>
        </w:r>
      </w:ins>
      <w:ins w:id="83" w:author="Shaya Engelman" w:date="2023-10-30T13:47:00Z">
        <w:del w:id="84" w:author="John Droescher" w:date="2023-10-31T00:29:00Z">
          <w:r w:rsidR="00587BFE" w:rsidDel="00595167">
            <w:delText>As  can</w:delText>
          </w:r>
        </w:del>
      </w:ins>
      <w:ins w:id="85" w:author="Shaya" w:date="2023-10-30T14:43:00Z">
        <w:del w:id="86" w:author="John Droescher" w:date="2023-10-31T00:29:00Z">
          <w:r w:rsidR="004B36FD" w:rsidDel="00595167">
            <w:delText>As can</w:delText>
          </w:r>
        </w:del>
      </w:ins>
      <w:ins w:id="87" w:author="Shaya Engelman" w:date="2023-10-30T13:47:00Z">
        <w:del w:id="88" w:author="John Droescher" w:date="2023-10-31T00:29:00Z">
          <w:r w:rsidR="00587BFE" w:rsidDel="00595167">
            <w:delText xml:space="preserve"> be seen in the above plot</w:delText>
          </w:r>
        </w:del>
      </w:ins>
      <w:ins w:id="89" w:author="Shaya Engelman" w:date="2023-10-30T13:48:00Z">
        <w:del w:id="90" w:author="John Droescher" w:date="2023-10-31T00:29:00Z">
          <w:r w:rsidR="00587BFE" w:rsidDel="00595167">
            <w:delText xml:space="preserve">, there were some skills receiving votes that are a little surprising. Skills like social sciences and </w:delText>
          </w:r>
        </w:del>
      </w:ins>
      <w:ins w:id="91" w:author="Shaya Engelman" w:date="2023-10-30T13:49:00Z">
        <w:del w:id="92" w:author="John Droescher" w:date="2023-10-31T00:29:00Z">
          <w:r w:rsidR="00587BFE" w:rsidDel="00595167">
            <w:delText xml:space="preserve">art are not widely considered necessary skills for data science.  </w:delText>
          </w:r>
        </w:del>
        <w:r w:rsidR="00587BFE">
          <w:t>After we sent out our survey, we realized we had allowed respondents to select mor</w:t>
        </w:r>
      </w:ins>
      <w:ins w:id="93" w:author="Shaya Engelman" w:date="2023-10-30T13:50:00Z">
        <w:r w:rsidR="00587BFE">
          <w:t xml:space="preserve">e than the five responses we </w:t>
        </w:r>
        <w:del w:id="94" w:author="John Droescher" w:date="2023-10-31T00:29:00Z">
          <w:r w:rsidR="00587BFE" w:rsidDel="00595167">
            <w:delText>requested</w:delText>
          </w:r>
        </w:del>
      </w:ins>
      <w:ins w:id="95" w:author="John Droescher" w:date="2023-10-31T00:29:00Z">
        <w:r w:rsidR="00595167">
          <w:t>intended the survey to allow</w:t>
        </w:r>
      </w:ins>
      <w:ins w:id="96" w:author="Shaya Engelman" w:date="2023-10-30T13:50:00Z">
        <w:r w:rsidR="00587BFE">
          <w:t xml:space="preserve">. This </w:t>
        </w:r>
        <w:del w:id="97" w:author="Shaya" w:date="2023-10-30T14:43:00Z">
          <w:r w:rsidR="00587BFE" w:rsidDel="004B36FD">
            <w:delText>lead</w:delText>
          </w:r>
        </w:del>
      </w:ins>
      <w:ins w:id="98" w:author="Shaya" w:date="2023-10-30T14:43:00Z">
        <w:r w:rsidR="004B36FD">
          <w:t>led</w:t>
        </w:r>
      </w:ins>
      <w:ins w:id="99" w:author="Shaya Engelman" w:date="2023-10-30T13:50:00Z">
        <w:r w:rsidR="00587BFE">
          <w:t xml:space="preserve"> to </w:t>
        </w:r>
        <w:del w:id="100" w:author="John Droescher" w:date="2023-10-31T00:29:00Z">
          <w:r w:rsidR="00587BFE" w:rsidDel="00595167">
            <w:delText>invalid</w:delText>
          </w:r>
        </w:del>
      </w:ins>
      <w:ins w:id="101" w:author="John Droescher" w:date="2023-10-31T00:29:00Z">
        <w:r w:rsidR="00595167">
          <w:t>skewed</w:t>
        </w:r>
      </w:ins>
      <w:ins w:id="102" w:author="Shaya Engelman" w:date="2023-10-30T13:50:00Z">
        <w:r w:rsidR="00587BFE">
          <w:t xml:space="preserve"> results. </w:t>
        </w:r>
        <w:del w:id="103" w:author="John Droescher" w:date="2023-10-31T00:29:00Z">
          <w:r w:rsidR="00587BFE" w:rsidDel="00595167">
            <w:delText>In the below plot w</w:delText>
          </w:r>
        </w:del>
      </w:ins>
      <w:ins w:id="104" w:author="John Droescher" w:date="2023-10-31T00:29:00Z">
        <w:r w:rsidR="00595167">
          <w:t>W</w:t>
        </w:r>
      </w:ins>
      <w:ins w:id="105" w:author="Shaya Engelman" w:date="2023-10-30T13:50:00Z">
        <w:r w:rsidR="00587BFE">
          <w:t xml:space="preserve">e </w:t>
        </w:r>
        <w:del w:id="106" w:author="John Droescher" w:date="2023-10-31T00:29:00Z">
          <w:r w:rsidR="00587BFE" w:rsidDel="00595167">
            <w:delText>have a chart in the same format</w:delText>
          </w:r>
        </w:del>
      </w:ins>
      <w:ins w:id="107" w:author="John Droescher" w:date="2023-10-31T00:29:00Z">
        <w:r w:rsidR="00595167">
          <w:t>recreated our first ranking chart</w:t>
        </w:r>
      </w:ins>
      <w:ins w:id="108" w:author="Shaya Engelman" w:date="2023-10-30T13:50:00Z">
        <w:r w:rsidR="00587BFE">
          <w:t xml:space="preserve"> as above b</w:t>
        </w:r>
      </w:ins>
      <w:ins w:id="109" w:author="Shaya Engelman" w:date="2023-10-30T13:51:00Z">
        <w:r w:rsidR="00587BFE">
          <w:t xml:space="preserve">ut </w:t>
        </w:r>
      </w:ins>
      <w:ins w:id="110" w:author="John Droescher" w:date="2023-10-31T00:30:00Z">
        <w:r w:rsidR="00595167">
          <w:t>including only survey responses considered valid</w:t>
        </w:r>
      </w:ins>
      <w:ins w:id="111" w:author="Shaya Engelman" w:date="2023-10-30T13:51:00Z">
        <w:del w:id="112" w:author="John Droescher" w:date="2023-10-31T00:30:00Z">
          <w:r w:rsidR="00587BFE" w:rsidDel="00595167">
            <w:delText>this time we only included the valid survey results</w:delText>
          </w:r>
        </w:del>
        <w:r w:rsidR="00587BFE">
          <w:t>.</w:t>
        </w:r>
      </w:ins>
      <w:ins w:id="113" w:author="Shaya Engelman" w:date="2023-10-30T13:50:00Z">
        <w:r w:rsidR="00587BFE">
          <w:t xml:space="preserve"> </w:t>
        </w:r>
      </w:ins>
      <w:ins w:id="114" w:author="Shaya Engelman" w:date="2023-10-30T13:51:00Z">
        <w:r w:rsidR="00587BFE">
          <w:t xml:space="preserve"> </w:t>
        </w:r>
      </w:ins>
    </w:p>
    <w:p w14:paraId="114474A3" w14:textId="77777777" w:rsidR="004709D6" w:rsidRDefault="004709D6">
      <w:pPr>
        <w:rPr>
          <w:ins w:id="115" w:author="John Droescher" w:date="2023-10-31T00:40:00Z"/>
        </w:rPr>
      </w:pPr>
    </w:p>
    <w:p w14:paraId="4B32E3FD" w14:textId="4BBF9F06" w:rsidR="00A81FA9" w:rsidRDefault="00587BFE">
      <w:pPr>
        <w:rPr>
          <w:ins w:id="116" w:author="Shaya" w:date="2023-10-30T14:43:00Z"/>
        </w:rPr>
      </w:pPr>
      <w:ins w:id="117" w:author="Shaya Engelman" w:date="2023-10-30T13:51:00Z">
        <w:r>
          <w:t>In the new plot</w:t>
        </w:r>
      </w:ins>
      <w:ins w:id="118" w:author="John Droescher" w:date="2023-10-31T00:30:00Z">
        <w:r w:rsidR="00595167">
          <w:t xml:space="preserve"> of valid responses</w:t>
        </w:r>
      </w:ins>
      <w:ins w:id="119" w:author="Shaya Engelman" w:date="2023-10-30T13:51:00Z">
        <w:del w:id="120" w:author="John Droescher" w:date="2023-10-31T00:30:00Z">
          <w:r w:rsidDel="00595167">
            <w:delText>,</w:delText>
          </w:r>
        </w:del>
        <w:r>
          <w:t xml:space="preserve"> </w:t>
        </w:r>
      </w:ins>
      <w:ins w:id="121" w:author="Shaya Engelman" w:date="2023-10-30T13:52:00Z">
        <w:r>
          <w:t xml:space="preserve">we </w:t>
        </w:r>
        <w:del w:id="122" w:author="John Droescher" w:date="2023-10-31T00:31:00Z">
          <w:r w:rsidDel="00595167">
            <w:delText>see</w:delText>
          </w:r>
        </w:del>
      </w:ins>
      <w:ins w:id="123" w:author="John Droescher" w:date="2023-10-31T00:31:00Z">
        <w:r w:rsidR="00595167">
          <w:t>find</w:t>
        </w:r>
      </w:ins>
      <w:ins w:id="124" w:author="Shaya Engelman" w:date="2023-10-30T13:52:00Z">
        <w:r>
          <w:t xml:space="preserve"> </w:t>
        </w:r>
        <w:del w:id="125" w:author="John Droescher" w:date="2023-10-31T00:31:00Z">
          <w:r w:rsidDel="00595167">
            <w:delText>that none of the valid survey responses included any of the above mentioned surprises</w:delText>
          </w:r>
        </w:del>
      </w:ins>
      <w:ins w:id="126" w:author="John Droescher" w:date="2023-10-31T00:31:00Z">
        <w:r w:rsidR="00595167">
          <w:t xml:space="preserve">the social science skills </w:t>
        </w:r>
      </w:ins>
      <w:ins w:id="127" w:author="John Droescher" w:date="2023-10-31T00:32:00Z">
        <w:r w:rsidR="00595167">
          <w:t>w</w:t>
        </w:r>
      </w:ins>
      <w:ins w:id="128" w:author="John Droescher" w:date="2023-10-31T00:33:00Z">
        <w:r w:rsidR="00595167">
          <w:t xml:space="preserve">ere </w:t>
        </w:r>
      </w:ins>
      <w:ins w:id="129" w:author="Shaya Engelman" w:date="2023-10-30T13:52:00Z">
        <w:del w:id="130" w:author="John Droescher" w:date="2023-10-31T00:33:00Z">
          <w:r w:rsidDel="00595167">
            <w:delText xml:space="preserve">. </w:delText>
          </w:r>
        </w:del>
      </w:ins>
      <w:ins w:id="131" w:author="Shaya Engelman" w:date="2023-10-30T13:53:00Z">
        <w:del w:id="132" w:author="John Droescher" w:date="2023-10-31T00:33:00Z">
          <w:r w:rsidDel="00595167">
            <w:delText xml:space="preserve"> </w:delText>
          </w:r>
        </w:del>
      </w:ins>
      <w:ins w:id="133" w:author="John Droescher" w:date="2023-10-31T00:33:00Z">
        <w:r w:rsidR="00595167">
          <w:t xml:space="preserve">selected </w:t>
        </w:r>
      </w:ins>
      <w:ins w:id="134" w:author="John Droescher" w:date="2023-10-31T00:34:00Z">
        <w:r w:rsidR="00595167">
          <w:t xml:space="preserve">only </w:t>
        </w:r>
      </w:ins>
      <w:ins w:id="135" w:author="John Droescher" w:date="2023-10-31T00:33:00Z">
        <w:r w:rsidR="00595167">
          <w:t xml:space="preserve">when more than five skills were selected by the respondent. </w:t>
        </w:r>
      </w:ins>
      <w:ins w:id="136" w:author="Shaya Engelman" w:date="2023-10-30T13:53:00Z">
        <w:r>
          <w:t>O</w:t>
        </w:r>
      </w:ins>
      <w:ins w:id="137" w:author="Shaya Engelman" w:date="2023-10-30T13:54:00Z">
        <w:r>
          <w:t xml:space="preserve">ther than this change, however, the results </w:t>
        </w:r>
        <w:del w:id="138" w:author="John Droescher" w:date="2023-10-31T00:34:00Z">
          <w:r w:rsidDel="00595167">
            <w:delText>stayed about the same</w:delText>
          </w:r>
        </w:del>
      </w:ins>
      <w:ins w:id="139" w:author="John Droescher" w:date="2023-10-31T00:34:00Z">
        <w:r w:rsidR="00595167">
          <w:t>remained mostly unchanged</w:t>
        </w:r>
      </w:ins>
      <w:ins w:id="140" w:author="John Droescher" w:date="2023-10-31T00:35:00Z">
        <w:r w:rsidR="00595167">
          <w:t xml:space="preserve"> –</w:t>
        </w:r>
      </w:ins>
      <w:ins w:id="141" w:author="Shaya Engelman" w:date="2023-10-30T13:54:00Z">
        <w:del w:id="142" w:author="John Droescher" w:date="2023-10-31T00:35:00Z">
          <w:r w:rsidDel="00595167">
            <w:delText>, with</w:delText>
          </w:r>
        </w:del>
        <w:r>
          <w:t xml:space="preserve"> </w:t>
        </w:r>
        <w:del w:id="143" w:author="John Droescher" w:date="2023-10-31T00:35:00Z">
          <w:r w:rsidDel="00595167">
            <w:delText xml:space="preserve">the </w:delText>
          </w:r>
        </w:del>
      </w:ins>
      <w:ins w:id="144" w:author="John Droescher" w:date="2023-10-31T00:35:00Z">
        <w:r w:rsidR="00595167">
          <w:t>“</w:t>
        </w:r>
      </w:ins>
      <w:ins w:id="145" w:author="Shaya Engelman" w:date="2023-10-30T13:54:00Z">
        <w:r>
          <w:t>hard</w:t>
        </w:r>
      </w:ins>
      <w:ins w:id="146" w:author="John Droescher" w:date="2023-10-31T00:35:00Z">
        <w:r w:rsidR="00595167">
          <w:t>”</w:t>
        </w:r>
      </w:ins>
      <w:ins w:id="147" w:author="Shaya Engelman" w:date="2023-10-30T13:54:00Z">
        <w:r>
          <w:t xml:space="preserve"> skills </w:t>
        </w:r>
      </w:ins>
      <w:ins w:id="148" w:author="John Droescher" w:date="2023-10-31T00:37:00Z">
        <w:r w:rsidR="004709D6">
          <w:t xml:space="preserve">tended to be </w:t>
        </w:r>
      </w:ins>
      <w:ins w:id="149" w:author="Shaya Engelman" w:date="2023-10-30T13:54:00Z">
        <w:r>
          <w:t xml:space="preserve">ranked most valuable and </w:t>
        </w:r>
      </w:ins>
      <w:ins w:id="150" w:author="John Droescher" w:date="2023-10-31T00:35:00Z">
        <w:r w:rsidR="00595167">
          <w:t>“</w:t>
        </w:r>
      </w:ins>
      <w:ins w:id="151" w:author="Shaya Engelman" w:date="2023-10-30T13:55:00Z">
        <w:r>
          <w:t>soft</w:t>
        </w:r>
      </w:ins>
      <w:ins w:id="152" w:author="John Droescher" w:date="2023-10-31T00:35:00Z">
        <w:r w:rsidR="00595167">
          <w:t>”</w:t>
        </w:r>
      </w:ins>
      <w:ins w:id="153" w:author="Shaya Engelman" w:date="2023-10-30T13:55:00Z">
        <w:del w:id="154" w:author="John Droescher" w:date="2023-10-31T00:35:00Z">
          <w:r w:rsidDel="00595167">
            <w:delText>er</w:delText>
          </w:r>
        </w:del>
        <w:r>
          <w:t xml:space="preserve"> skills</w:t>
        </w:r>
      </w:ins>
      <w:ins w:id="155" w:author="John Droescher" w:date="2023-10-31T00:37:00Z">
        <w:r w:rsidR="004709D6">
          <w:t xml:space="preserve"> tended to be</w:t>
        </w:r>
      </w:ins>
      <w:ins w:id="156" w:author="Shaya Engelman" w:date="2023-10-30T13:55:00Z">
        <w:r>
          <w:t xml:space="preserve"> </w:t>
        </w:r>
      </w:ins>
      <w:ins w:id="157" w:author="John Droescher" w:date="2023-10-31T00:34:00Z">
        <w:r w:rsidR="00595167">
          <w:t>r</w:t>
        </w:r>
      </w:ins>
      <w:ins w:id="158" w:author="Shaya Engelman" w:date="2023-10-30T13:55:00Z">
        <w:del w:id="159" w:author="John Droescher" w:date="2023-10-31T00:34:00Z">
          <w:r w:rsidDel="00595167">
            <w:delText>not r</w:delText>
          </w:r>
        </w:del>
        <w:r>
          <w:t xml:space="preserve">anked </w:t>
        </w:r>
      </w:ins>
      <w:ins w:id="160" w:author="John Droescher" w:date="2023-10-31T00:34:00Z">
        <w:r w:rsidR="00595167">
          <w:t>less</w:t>
        </w:r>
      </w:ins>
      <w:ins w:id="161" w:author="Shaya Engelman" w:date="2023-10-30T13:55:00Z">
        <w:del w:id="162" w:author="John Droescher" w:date="2023-10-31T00:34:00Z">
          <w:r w:rsidDel="00595167">
            <w:delText>as</w:delText>
          </w:r>
        </w:del>
        <w:r>
          <w:t xml:space="preserve"> valuable.</w:t>
        </w:r>
      </w:ins>
      <w:ins w:id="163" w:author="John Droescher" w:date="2023-10-31T00:34:00Z">
        <w:r w:rsidR="00595167">
          <w:t xml:space="preserve"> </w:t>
        </w:r>
      </w:ins>
      <w:ins w:id="164" w:author="Shaya Engelman" w:date="2023-10-30T13:55:00Z">
        <w:del w:id="165" w:author="John Droescher" w:date="2023-10-31T00:34:00Z">
          <w:r w:rsidDel="00595167">
            <w:delText xml:space="preserve"> </w:delText>
          </w:r>
        </w:del>
      </w:ins>
      <w:ins w:id="166" w:author="Shaya Engelman" w:date="2023-10-30T13:54:00Z">
        <w:del w:id="167" w:author="John Droescher" w:date="2023-10-31T00:34:00Z">
          <w:r w:rsidDel="00595167">
            <w:delText xml:space="preserve"> </w:delText>
          </w:r>
        </w:del>
      </w:ins>
      <w:ins w:id="168" w:author="Shaya Engelman" w:date="2023-10-30T13:55:00Z">
        <w:del w:id="169" w:author="John Droescher" w:date="2023-10-31T00:34:00Z">
          <w:r w:rsidDel="00595167">
            <w:delText xml:space="preserve"> </w:delText>
          </w:r>
        </w:del>
        <w:r>
          <w:t>The most significant change</w:t>
        </w:r>
        <w:del w:id="170" w:author="Shaya" w:date="2023-10-30T14:43:00Z">
          <w:r w:rsidDel="004B36FD">
            <w:delText xml:space="preserve"> </w:delText>
          </w:r>
        </w:del>
        <w:r>
          <w:t xml:space="preserve"> </w:t>
        </w:r>
      </w:ins>
      <w:ins w:id="171" w:author="Shaya" w:date="2023-10-30T14:43:00Z">
        <w:r w:rsidR="004B36FD">
          <w:t xml:space="preserve">was </w:t>
        </w:r>
      </w:ins>
      <w:ins w:id="172" w:author="Shaya Engelman" w:date="2023-10-30T13:55:00Z">
        <w:r>
          <w:t xml:space="preserve">machine learning jumping from just outside the top </w:t>
        </w:r>
      </w:ins>
      <w:ins w:id="173" w:author="John Droescher" w:date="2023-10-31T00:34:00Z">
        <w:r w:rsidR="00595167">
          <w:t>five</w:t>
        </w:r>
      </w:ins>
      <w:ins w:id="174" w:author="Shaya Engelman" w:date="2023-10-30T13:55:00Z">
        <w:del w:id="175" w:author="John Droescher" w:date="2023-10-31T00:34:00Z">
          <w:r w:rsidDel="00595167">
            <w:delText>5</w:delText>
          </w:r>
        </w:del>
        <w:r>
          <w:t xml:space="preserve"> into the </w:t>
        </w:r>
        <w:del w:id="176" w:author="John Droescher" w:date="2023-10-31T00:34:00Z">
          <w:r w:rsidDel="00595167">
            <w:delText xml:space="preserve">number </w:delText>
          </w:r>
        </w:del>
      </w:ins>
      <w:ins w:id="177" w:author="John Droescher" w:date="2023-10-31T00:34:00Z">
        <w:r w:rsidR="00595167">
          <w:t>t</w:t>
        </w:r>
      </w:ins>
      <w:ins w:id="178" w:author="John Droescher" w:date="2023-10-31T00:35:00Z">
        <w:r w:rsidR="00595167">
          <w:t>op position</w:t>
        </w:r>
      </w:ins>
      <w:ins w:id="179" w:author="Shaya Engelman" w:date="2023-10-30T13:55:00Z">
        <w:del w:id="180" w:author="John Droescher" w:date="2023-10-31T00:34:00Z">
          <w:r w:rsidDel="00595167">
            <w:delText>1</w:delText>
          </w:r>
        </w:del>
        <w:del w:id="181" w:author="John Droescher" w:date="2023-10-31T00:35:00Z">
          <w:r w:rsidDel="00595167">
            <w:delText xml:space="preserve"> spot</w:delText>
          </w:r>
        </w:del>
      </w:ins>
      <w:ins w:id="182" w:author="Shaya Engelman" w:date="2023-10-30T13:56:00Z">
        <w:r>
          <w:t>.</w:t>
        </w:r>
      </w:ins>
    </w:p>
    <w:p w14:paraId="7D114BF6" w14:textId="76B5AC83" w:rsidR="00670B09" w:rsidRPr="00670B09" w:rsidRDefault="004709D6" w:rsidP="00670B09">
      <w:pPr>
        <w:rPr>
          <w:ins w:id="183" w:author="Shaya" w:date="2023-10-30T14:43:00Z"/>
        </w:rPr>
      </w:pPr>
      <w:ins w:id="184" w:author="John Droescher" w:date="2023-10-31T00:39:00Z">
        <w:r w:rsidRPr="004709D6">
          <w:drawing>
            <wp:anchor distT="0" distB="0" distL="114300" distR="114300" simplePos="0" relativeHeight="251698176" behindDoc="0" locked="0" layoutInCell="1" allowOverlap="1" wp14:anchorId="73A6FA91" wp14:editId="7A245FB9">
              <wp:simplePos x="0" y="0"/>
              <wp:positionH relativeFrom="margin">
                <wp:align>left</wp:align>
              </wp:positionH>
              <wp:positionV relativeFrom="margin">
                <wp:posOffset>5865495</wp:posOffset>
              </wp:positionV>
              <wp:extent cx="2812415" cy="2911475"/>
              <wp:effectExtent l="0" t="0" r="6985" b="3175"/>
              <wp:wrapTopAndBottom/>
              <wp:docPr id="184444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43875" name=""/>
                      <pic:cNvPicPr/>
                    </pic:nvPicPr>
                    <pic:blipFill>
                      <a:blip r:embed="rId13">
                        <a:extLst>
                          <a:ext uri="{28A0092B-C50C-407E-A947-70E740481C1C}">
                            <a14:useLocalDpi xmlns:a14="http://schemas.microsoft.com/office/drawing/2010/main" val="0"/>
                          </a:ext>
                        </a:extLst>
                      </a:blip>
                      <a:stretch>
                        <a:fillRect/>
                      </a:stretch>
                    </pic:blipFill>
                    <pic:spPr>
                      <a:xfrm>
                        <a:off x="0" y="0"/>
                        <a:ext cx="2812415" cy="2911475"/>
                      </a:xfrm>
                      <a:prstGeom prst="rect">
                        <a:avLst/>
                      </a:prstGeom>
                    </pic:spPr>
                  </pic:pic>
                </a:graphicData>
              </a:graphic>
              <wp14:sizeRelH relativeFrom="margin">
                <wp14:pctWidth>0</wp14:pctWidth>
              </wp14:sizeRelH>
              <wp14:sizeRelV relativeFrom="margin">
                <wp14:pctHeight>0</wp14:pctHeight>
              </wp14:sizeRelV>
            </wp:anchor>
          </w:drawing>
        </w:r>
      </w:ins>
      <w:ins w:id="185" w:author="John Droescher" w:date="2023-10-31T00:37:00Z">
        <w:r>
          <w:t xml:space="preserve">We were interested in how these results were reflected across our demographic categories. The next step was to </w:t>
        </w:r>
      </w:ins>
      <w:ins w:id="186" w:author="John Droescher" w:date="2023-10-31T00:38:00Z">
        <w:r>
          <w:t>group your responses by years of experience and valid / invalid. We find that, in general, the younger data scientists tended to leave more invalid responses to the survey.</w:t>
        </w:r>
      </w:ins>
    </w:p>
    <w:p w14:paraId="295DD371" w14:textId="77777777" w:rsidR="004709D6" w:rsidRDefault="004709D6" w:rsidP="00670B09">
      <w:pPr>
        <w:rPr>
          <w:ins w:id="187" w:author="John Droescher" w:date="2023-10-31T00:46:00Z"/>
        </w:rPr>
        <w:sectPr w:rsidR="004709D6" w:rsidSect="008B2C64">
          <w:pgSz w:w="12240" w:h="15840"/>
          <w:pgMar w:top="1008" w:right="1440" w:bottom="1008" w:left="1440" w:header="720" w:footer="720" w:gutter="0"/>
          <w:cols w:space="720"/>
          <w:docGrid w:linePitch="360"/>
        </w:sectPr>
      </w:pPr>
    </w:p>
    <w:p w14:paraId="4C20FFE5" w14:textId="0CB997A5" w:rsidR="00670B09" w:rsidRPr="00670B09" w:rsidDel="004709D6" w:rsidRDefault="00E251F3" w:rsidP="00670B09">
      <w:pPr>
        <w:rPr>
          <w:ins w:id="188" w:author="Shaya" w:date="2023-10-30T14:43:00Z"/>
          <w:del w:id="189" w:author="John Droescher" w:date="2023-10-31T00:45:00Z"/>
        </w:rPr>
      </w:pPr>
      <w:ins w:id="190" w:author="John Droescher" w:date="2023-10-31T00:53:00Z">
        <w:r w:rsidRPr="00E251F3">
          <w:lastRenderedPageBreak/>
          <w:drawing>
            <wp:anchor distT="0" distB="0" distL="114300" distR="114300" simplePos="0" relativeHeight="251700224" behindDoc="0" locked="0" layoutInCell="1" allowOverlap="1" wp14:anchorId="09C0502B" wp14:editId="4FD61768">
              <wp:simplePos x="0" y="0"/>
              <wp:positionH relativeFrom="margin">
                <wp:align>right</wp:align>
              </wp:positionH>
              <wp:positionV relativeFrom="margin">
                <wp:align>center</wp:align>
              </wp:positionV>
              <wp:extent cx="3661410" cy="3464560"/>
              <wp:effectExtent l="0" t="0" r="0" b="2540"/>
              <wp:wrapTopAndBottom/>
              <wp:docPr id="1943100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00608"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61410" cy="3464560"/>
                      </a:xfrm>
                      <a:prstGeom prst="rect">
                        <a:avLst/>
                      </a:prstGeom>
                    </pic:spPr>
                  </pic:pic>
                </a:graphicData>
              </a:graphic>
              <wp14:sizeRelH relativeFrom="margin">
                <wp14:pctWidth>0</wp14:pctWidth>
              </wp14:sizeRelH>
              <wp14:sizeRelV relativeFrom="margin">
                <wp14:pctHeight>0</wp14:pctHeight>
              </wp14:sizeRelV>
            </wp:anchor>
          </w:drawing>
        </w:r>
      </w:ins>
      <w:ins w:id="191" w:author="John Droescher" w:date="2023-10-31T00:52:00Z">
        <w:r w:rsidRPr="00E251F3">
          <w:drawing>
            <wp:anchor distT="0" distB="0" distL="114300" distR="114300" simplePos="0" relativeHeight="251699200" behindDoc="0" locked="0" layoutInCell="1" allowOverlap="1" wp14:anchorId="622E2AA9" wp14:editId="4059CB39">
              <wp:simplePos x="0" y="0"/>
              <wp:positionH relativeFrom="margin">
                <wp:align>left</wp:align>
              </wp:positionH>
              <wp:positionV relativeFrom="margin">
                <wp:align>center</wp:align>
              </wp:positionV>
              <wp:extent cx="4079875" cy="3453765"/>
              <wp:effectExtent l="0" t="0" r="0" b="0"/>
              <wp:wrapTopAndBottom/>
              <wp:docPr id="21015204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20473" name="Picture 1"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79875" cy="3453765"/>
                      </a:xfrm>
                      <a:prstGeom prst="rect">
                        <a:avLst/>
                      </a:prstGeom>
                    </pic:spPr>
                  </pic:pic>
                </a:graphicData>
              </a:graphic>
              <wp14:sizeRelH relativeFrom="margin">
                <wp14:pctWidth>0</wp14:pctWidth>
              </wp14:sizeRelH>
              <wp14:sizeRelV relativeFrom="margin">
                <wp14:pctHeight>0</wp14:pctHeight>
              </wp14:sizeRelV>
            </wp:anchor>
          </w:drawing>
        </w:r>
      </w:ins>
      <w:ins w:id="192" w:author="John Droescher" w:date="2023-10-31T00:41:00Z">
        <w:r w:rsidR="004709D6">
          <w:t>We then looked at our demographic</w:t>
        </w:r>
      </w:ins>
      <w:ins w:id="193" w:author="Shaya" w:date="2023-10-30T14:44:00Z">
        <w:del w:id="194" w:author="John Droescher" w:date="2023-10-31T00:41:00Z">
          <w:r w:rsidR="000F16DA" w:rsidDel="004709D6">
            <w:delText>By grouping the data based on specific</w:delText>
          </w:r>
        </w:del>
        <w:r w:rsidR="000F16DA">
          <w:t xml:space="preserve"> categories</w:t>
        </w:r>
        <w:del w:id="195" w:author="John Droescher" w:date="2023-10-31T00:41:00Z">
          <w:r w:rsidR="000F16DA" w:rsidDel="004709D6">
            <w:delText xml:space="preserve"> we were able to </w:delText>
          </w:r>
          <w:r w:rsidR="00174919" w:rsidDel="004709D6">
            <w:delText>achieve a more nuanced view of the resu</w:delText>
          </w:r>
        </w:del>
      </w:ins>
      <w:ins w:id="196" w:author="Shaya" w:date="2023-10-30T14:45:00Z">
        <w:del w:id="197" w:author="John Droescher" w:date="2023-10-31T00:41:00Z">
          <w:r w:rsidR="00174919" w:rsidDel="004709D6">
            <w:delText xml:space="preserve">lts. We grouped the data based in two different </w:delText>
          </w:r>
        </w:del>
      </w:ins>
      <w:ins w:id="198" w:author="Shaya" w:date="2023-10-30T15:27:00Z">
        <w:del w:id="199" w:author="John Droescher" w:date="2023-10-31T00:41:00Z">
          <w:r w:rsidR="008747E5" w:rsidDel="004709D6">
            <w:delText>ways</w:delText>
          </w:r>
        </w:del>
        <w:r w:rsidR="008747E5">
          <w:t>,</w:t>
        </w:r>
      </w:ins>
      <w:ins w:id="200" w:author="Shaya" w:date="2023-10-30T14:45:00Z">
        <w:r w:rsidR="00174919">
          <w:t xml:space="preserve"> length of experience and type of experience with data science</w:t>
        </w:r>
        <w:del w:id="201" w:author="John Droescher" w:date="2023-10-31T00:41:00Z">
          <w:r w:rsidR="00174919" w:rsidDel="004709D6">
            <w:delText>. We</w:delText>
          </w:r>
        </w:del>
      </w:ins>
      <w:ins w:id="202" w:author="John Droescher" w:date="2023-10-31T00:41:00Z">
        <w:r w:rsidR="004709D6">
          <w:t>,</w:t>
        </w:r>
      </w:ins>
      <w:ins w:id="203" w:author="Shaya" w:date="2023-10-30T14:45:00Z">
        <w:r w:rsidR="00174919">
          <w:t xml:space="preserve"> plo</w:t>
        </w:r>
      </w:ins>
      <w:ins w:id="204" w:author="John Droescher" w:date="2023-10-31T00:42:00Z">
        <w:r w:rsidR="004709D6">
          <w:t>t</w:t>
        </w:r>
      </w:ins>
      <w:ins w:id="205" w:author="Shaya" w:date="2023-10-30T14:45:00Z">
        <w:r w:rsidR="00174919">
          <w:t>t</w:t>
        </w:r>
      </w:ins>
      <w:ins w:id="206" w:author="John Droescher" w:date="2023-10-31T00:42:00Z">
        <w:r w:rsidR="004709D6">
          <w:t>ing</w:t>
        </w:r>
      </w:ins>
      <w:ins w:id="207" w:author="Shaya" w:date="2023-10-30T14:45:00Z">
        <w:del w:id="208" w:author="John Droescher" w:date="2023-10-31T00:42:00Z">
          <w:r w:rsidR="00174919" w:rsidDel="004709D6">
            <w:delText>ted</w:delText>
          </w:r>
        </w:del>
        <w:r w:rsidR="00174919">
          <w:t xml:space="preserve"> the</w:t>
        </w:r>
      </w:ins>
      <w:ins w:id="209" w:author="John Droescher" w:date="2023-10-31T00:42:00Z">
        <w:r w:rsidR="004709D6">
          <w:t xml:space="preserve"> </w:t>
        </w:r>
      </w:ins>
      <w:ins w:id="210" w:author="Shaya" w:date="2023-10-30T14:45:00Z">
        <w:del w:id="211" w:author="John Droescher" w:date="2023-10-31T00:42:00Z">
          <w:r w:rsidR="00174919" w:rsidDel="004709D6">
            <w:delText xml:space="preserve"> </w:delText>
          </w:r>
        </w:del>
      </w:ins>
      <w:ins w:id="212" w:author="Shaya" w:date="2023-10-30T14:46:00Z">
        <w:r w:rsidR="002E38D8">
          <w:t>grouped data</w:t>
        </w:r>
      </w:ins>
      <w:ins w:id="213" w:author="John Droescher" w:date="2023-10-31T00:42:00Z">
        <w:r w:rsidR="004709D6">
          <w:t xml:space="preserve"> means</w:t>
        </w:r>
      </w:ins>
      <w:ins w:id="214" w:author="Shaya" w:date="2023-10-30T14:46:00Z">
        <w:del w:id="215" w:author="John Droescher" w:date="2023-10-31T00:42:00Z">
          <w:r w:rsidR="002E38D8" w:rsidDel="004709D6">
            <w:delText xml:space="preserve"> to see </w:delText>
          </w:r>
        </w:del>
      </w:ins>
      <w:ins w:id="216" w:author="Shaya" w:date="2023-10-30T15:21:00Z">
        <w:del w:id="217" w:author="John Droescher" w:date="2023-10-31T00:42:00Z">
          <w:r w:rsidR="00D65373" w:rsidDel="004709D6">
            <w:delText xml:space="preserve">if there are </w:delText>
          </w:r>
        </w:del>
      </w:ins>
      <w:ins w:id="218" w:author="Shaya" w:date="2023-10-30T15:27:00Z">
        <w:del w:id="219" w:author="John Droescher" w:date="2023-10-31T00:42:00Z">
          <w:r w:rsidR="008747E5" w:rsidDel="004709D6">
            <w:delText>differences</w:delText>
          </w:r>
        </w:del>
        <w:r w:rsidR="008747E5">
          <w:t xml:space="preserve">. </w:t>
        </w:r>
        <w:del w:id="220" w:author="John Droescher" w:date="2023-10-31T00:42:00Z">
          <w:r w:rsidR="008747E5" w:rsidDel="004709D6">
            <w:delText>Note</w:delText>
          </w:r>
        </w:del>
      </w:ins>
      <w:ins w:id="221" w:author="Shaya" w:date="2023-10-30T15:26:00Z">
        <w:del w:id="222" w:author="John Droescher" w:date="2023-10-31T00:42:00Z">
          <w:r w:rsidR="00A2094C" w:rsidDel="004709D6">
            <w:delText xml:space="preserve"> that we are using the mean rating to account for the different </w:delText>
          </w:r>
          <w:r w:rsidR="008747E5" w:rsidDel="004709D6">
            <w:delText>sizes of each</w:delText>
          </w:r>
        </w:del>
      </w:ins>
      <w:ins w:id="223" w:author="Shaya" w:date="2023-10-30T15:27:00Z">
        <w:del w:id="224" w:author="John Droescher" w:date="2023-10-31T00:42:00Z">
          <w:r w:rsidR="008747E5" w:rsidDel="004709D6">
            <w:delText xml:space="preserve"> subset.</w:delText>
          </w:r>
        </w:del>
      </w:ins>
      <w:ins w:id="225" w:author="Shaya" w:date="2023-10-30T15:21:00Z">
        <w:del w:id="226" w:author="John Droescher" w:date="2023-10-31T00:42:00Z">
          <w:r w:rsidR="00D65373" w:rsidDel="004709D6">
            <w:delText xml:space="preserve"> In the below plots, we</w:delText>
          </w:r>
        </w:del>
      </w:ins>
      <w:ins w:id="227" w:author="John Droescher" w:date="2023-10-31T00:42:00Z">
        <w:r w:rsidR="004709D6">
          <w:t>These plots</w:t>
        </w:r>
      </w:ins>
      <w:ins w:id="228" w:author="Shaya" w:date="2023-10-30T15:21:00Z">
        <w:del w:id="229" w:author="John Droescher" w:date="2023-10-31T00:42:00Z">
          <w:r w:rsidR="00D65373" w:rsidDel="004709D6">
            <w:delText xml:space="preserve"> can</w:delText>
          </w:r>
        </w:del>
        <w:r w:rsidR="00D65373">
          <w:t xml:space="preserve"> clearly </w:t>
        </w:r>
      </w:ins>
      <w:ins w:id="230" w:author="John Droescher" w:date="2023-10-31T00:43:00Z">
        <w:r w:rsidR="004709D6">
          <w:t>demonstrate</w:t>
        </w:r>
      </w:ins>
      <w:ins w:id="231" w:author="Shaya" w:date="2023-10-30T15:21:00Z">
        <w:del w:id="232" w:author="John Droescher" w:date="2023-10-31T00:42:00Z">
          <w:r w:rsidR="00D65373" w:rsidDel="004709D6">
            <w:delText>see</w:delText>
          </w:r>
        </w:del>
        <w:r w:rsidR="00D65373">
          <w:t xml:space="preserve"> </w:t>
        </w:r>
      </w:ins>
      <w:ins w:id="233" w:author="Shaya" w:date="2023-10-30T15:27:00Z">
        <w:r w:rsidR="008747E5">
          <w:t xml:space="preserve">how the answers vary by </w:t>
        </w:r>
      </w:ins>
      <w:ins w:id="234" w:author="John Droescher" w:date="2023-10-31T00:43:00Z">
        <w:r w:rsidR="004709D6">
          <w:t>the demographic groupings</w:t>
        </w:r>
      </w:ins>
      <w:ins w:id="235" w:author="Shaya" w:date="2023-10-30T15:27:00Z">
        <w:del w:id="236" w:author="John Droescher" w:date="2023-10-31T00:43:00Z">
          <w:r w:rsidR="008747E5" w:rsidDel="004709D6">
            <w:delText>length of experience</w:delText>
          </w:r>
        </w:del>
        <w:r w:rsidR="008747E5">
          <w:t xml:space="preserve">. </w:t>
        </w:r>
        <w:del w:id="237" w:author="John Droescher" w:date="2023-10-31T00:43:00Z">
          <w:r w:rsidR="008747E5" w:rsidDel="004709D6">
            <w:delText xml:space="preserve">The distribution of the results is totally different in the different experience groups. </w:delText>
          </w:r>
        </w:del>
        <w:r w:rsidR="008747E5">
          <w:t>This suggests a dis</w:t>
        </w:r>
        <w:del w:id="238" w:author="John Droescher" w:date="2023-10-31T00:51:00Z">
          <w:r w:rsidR="008747E5" w:rsidDel="00E251F3">
            <w:delText>connect</w:delText>
          </w:r>
        </w:del>
      </w:ins>
      <w:ins w:id="239" w:author="John Droescher" w:date="2023-10-31T00:51:00Z">
        <w:r>
          <w:t>agreement</w:t>
        </w:r>
      </w:ins>
      <w:ins w:id="240" w:author="Shaya" w:date="2023-10-30T15:27:00Z">
        <w:r w:rsidR="008747E5">
          <w:t xml:space="preserve"> between </w:t>
        </w:r>
      </w:ins>
      <w:ins w:id="241" w:author="John Droescher" w:date="2023-10-31T00:51:00Z">
        <w:r>
          <w:t xml:space="preserve">the skills valued by </w:t>
        </w:r>
      </w:ins>
      <w:ins w:id="242" w:author="Shaya" w:date="2023-10-30T15:27:00Z">
        <w:r w:rsidR="008747E5">
          <w:t xml:space="preserve">more experienced and less experienced data scientists. </w:t>
        </w:r>
      </w:ins>
      <w:ins w:id="243" w:author="Shaya" w:date="2023-10-30T15:28:00Z">
        <w:r w:rsidR="008747E5">
          <w:t>Similarly</w:t>
        </w:r>
      </w:ins>
      <w:ins w:id="244" w:author="John Droescher" w:date="2023-10-31T00:51:00Z">
        <w:r>
          <w:t>,</w:t>
        </w:r>
      </w:ins>
      <w:ins w:id="245" w:author="Shaya" w:date="2023-10-30T15:28:00Z">
        <w:del w:id="246" w:author="John Droescher" w:date="2023-10-31T00:43:00Z">
          <w:r w:rsidR="008747E5" w:rsidDel="004709D6">
            <w:delText>,</w:delText>
          </w:r>
        </w:del>
      </w:ins>
      <w:ins w:id="247" w:author="Shaya" w:date="2023-10-30T15:27:00Z">
        <w:del w:id="248" w:author="John Droescher" w:date="2023-10-31T00:43:00Z">
          <w:r w:rsidR="008747E5" w:rsidDel="004709D6">
            <w:delText xml:space="preserve"> but not as stark, </w:delText>
          </w:r>
        </w:del>
      </w:ins>
      <w:ins w:id="249" w:author="John Droescher" w:date="2023-10-31T00:43:00Z">
        <w:r w:rsidR="004709D6">
          <w:t xml:space="preserve"> </w:t>
        </w:r>
      </w:ins>
      <w:ins w:id="250" w:author="Shaya" w:date="2023-10-30T15:27:00Z">
        <w:r w:rsidR="008747E5">
          <w:t xml:space="preserve">there is </w:t>
        </w:r>
      </w:ins>
      <w:ins w:id="251" w:author="John Droescher" w:date="2023-10-31T00:43:00Z">
        <w:r w:rsidR="004709D6">
          <w:t xml:space="preserve">a </w:t>
        </w:r>
      </w:ins>
      <w:ins w:id="252" w:author="Shaya" w:date="2023-10-30T15:27:00Z">
        <w:del w:id="253" w:author="John Droescher" w:date="2023-10-31T00:43:00Z">
          <w:r w:rsidR="008747E5" w:rsidDel="004709D6">
            <w:delText xml:space="preserve">noticeable </w:delText>
          </w:r>
        </w:del>
        <w:r w:rsidR="008747E5">
          <w:t>difference in the distribution of answers based on the type of experience respondents ha</w:t>
        </w:r>
        <w:del w:id="254" w:author="John Droescher" w:date="2023-10-31T00:54:00Z">
          <w:r w:rsidR="008747E5" w:rsidDel="00E251F3">
            <w:delText xml:space="preserve">d. </w:delText>
          </w:r>
        </w:del>
        <w:del w:id="255" w:author="John Droescher" w:date="2023-10-31T00:43:00Z">
          <w:r w:rsidR="008747E5" w:rsidDel="004709D6">
            <w:delText xml:space="preserve">This also suggests a </w:delText>
          </w:r>
        </w:del>
        <w:del w:id="256" w:author="John Droescher" w:date="2023-10-31T00:52:00Z">
          <w:r w:rsidR="008747E5" w:rsidDel="00E251F3">
            <w:delText>dis</w:delText>
          </w:r>
        </w:del>
        <w:del w:id="257" w:author="John Droescher" w:date="2023-10-31T00:44:00Z">
          <w:r w:rsidR="008747E5" w:rsidDel="004709D6">
            <w:delText>connect and should be evaluated. Note that as we break down the data into subsets, the results of each group become less reliable due to the sample size becoming smaller.</w:delText>
          </w:r>
        </w:del>
      </w:ins>
    </w:p>
    <w:p w14:paraId="5CD8106F" w14:textId="168BCF0F" w:rsidR="00670B09" w:rsidRPr="00670B09" w:rsidDel="004709D6" w:rsidRDefault="00670B09" w:rsidP="00670B09">
      <w:pPr>
        <w:rPr>
          <w:ins w:id="258" w:author="Shaya" w:date="2023-10-30T14:43:00Z"/>
          <w:del w:id="259" w:author="John Droescher" w:date="2023-10-31T00:44:00Z"/>
        </w:rPr>
      </w:pPr>
    </w:p>
    <w:p w14:paraId="2F778F7D" w14:textId="787A3A4D" w:rsidR="00670B09" w:rsidRPr="00670B09" w:rsidDel="004709D6" w:rsidRDefault="00670B09" w:rsidP="00670B09">
      <w:pPr>
        <w:rPr>
          <w:ins w:id="260" w:author="Shaya" w:date="2023-10-30T14:43:00Z"/>
          <w:del w:id="261" w:author="John Droescher" w:date="2023-10-31T00:44:00Z"/>
        </w:rPr>
      </w:pPr>
    </w:p>
    <w:p w14:paraId="60F76739" w14:textId="462DEDDD" w:rsidR="00670B09" w:rsidRPr="00670B09" w:rsidDel="004709D6" w:rsidRDefault="00670B09">
      <w:pPr>
        <w:tabs>
          <w:tab w:val="left" w:pos="1640"/>
        </w:tabs>
        <w:rPr>
          <w:ins w:id="262" w:author="Shaya" w:date="2023-10-30T14:43:00Z"/>
          <w:del w:id="263" w:author="John Droescher" w:date="2023-10-31T00:44:00Z"/>
        </w:rPr>
        <w:pPrChange w:id="264" w:author="Shaya" w:date="2023-10-30T14:43:00Z">
          <w:pPr/>
        </w:pPrChange>
      </w:pPr>
    </w:p>
    <w:p w14:paraId="40A5640F" w14:textId="6B0B1D43" w:rsidR="00670B09" w:rsidRPr="00670B09" w:rsidDel="004709D6" w:rsidRDefault="00670B09" w:rsidP="00670B09">
      <w:pPr>
        <w:rPr>
          <w:ins w:id="265" w:author="Shaya" w:date="2023-10-30T14:43:00Z"/>
          <w:del w:id="266" w:author="John Droescher" w:date="2023-10-31T00:44:00Z"/>
        </w:rPr>
      </w:pPr>
    </w:p>
    <w:p w14:paraId="2486B23D" w14:textId="668EFB16" w:rsidR="00670B09" w:rsidRPr="00670B09" w:rsidDel="004709D6" w:rsidRDefault="00670B09" w:rsidP="00670B09">
      <w:pPr>
        <w:rPr>
          <w:ins w:id="267" w:author="Shaya" w:date="2023-10-30T14:43:00Z"/>
          <w:del w:id="268" w:author="John Droescher" w:date="2023-10-31T00:46:00Z"/>
        </w:rPr>
      </w:pPr>
    </w:p>
    <w:p w14:paraId="2206C3E4" w14:textId="1C94CB78" w:rsidR="00670B09" w:rsidRPr="00670B09" w:rsidDel="004709D6" w:rsidRDefault="00670B09" w:rsidP="00670B09">
      <w:pPr>
        <w:rPr>
          <w:ins w:id="269" w:author="Shaya" w:date="2023-10-30T14:43:00Z"/>
          <w:del w:id="270" w:author="John Droescher" w:date="2023-10-31T00:46:00Z"/>
        </w:rPr>
      </w:pPr>
    </w:p>
    <w:p w14:paraId="2513C395" w14:textId="6A5CD490" w:rsidR="00670B09" w:rsidRPr="00670B09" w:rsidDel="004709D6" w:rsidRDefault="00670B09" w:rsidP="00670B09">
      <w:pPr>
        <w:rPr>
          <w:ins w:id="271" w:author="Shaya" w:date="2023-10-30T14:43:00Z"/>
          <w:del w:id="272" w:author="John Droescher" w:date="2023-10-31T00:46:00Z"/>
        </w:rPr>
      </w:pPr>
    </w:p>
    <w:p w14:paraId="5F7BB744" w14:textId="04F5B348" w:rsidR="00670B09" w:rsidRPr="00670B09" w:rsidDel="004709D6" w:rsidRDefault="00670B09" w:rsidP="00670B09">
      <w:pPr>
        <w:rPr>
          <w:ins w:id="273" w:author="Shaya" w:date="2023-10-30T14:43:00Z"/>
          <w:del w:id="274" w:author="John Droescher" w:date="2023-10-31T00:44:00Z"/>
        </w:rPr>
      </w:pPr>
    </w:p>
    <w:p w14:paraId="367BFFB0" w14:textId="5F90DF00" w:rsidR="00670B09" w:rsidRPr="00670B09" w:rsidDel="004709D6" w:rsidRDefault="00670B09" w:rsidP="00670B09">
      <w:pPr>
        <w:rPr>
          <w:ins w:id="275" w:author="Shaya" w:date="2023-10-30T14:43:00Z"/>
          <w:del w:id="276" w:author="John Droescher" w:date="2023-10-31T00:44:00Z"/>
        </w:rPr>
      </w:pPr>
    </w:p>
    <w:p w14:paraId="5CE38275" w14:textId="670C9343" w:rsidR="00670B09" w:rsidRPr="00670B09" w:rsidDel="004709D6" w:rsidRDefault="00670B09" w:rsidP="00670B09">
      <w:pPr>
        <w:rPr>
          <w:ins w:id="277" w:author="Shaya" w:date="2023-10-30T14:43:00Z"/>
          <w:del w:id="278" w:author="John Droescher" w:date="2023-10-31T00:44:00Z"/>
        </w:rPr>
      </w:pPr>
    </w:p>
    <w:p w14:paraId="5D4D367D" w14:textId="69BA3822" w:rsidR="00670B09" w:rsidRPr="00670B09" w:rsidDel="004709D6" w:rsidRDefault="00670B09" w:rsidP="00670B09">
      <w:pPr>
        <w:rPr>
          <w:ins w:id="279" w:author="Shaya" w:date="2023-10-30T14:43:00Z"/>
          <w:del w:id="280" w:author="John Droescher" w:date="2023-10-31T00:44:00Z"/>
        </w:rPr>
      </w:pPr>
    </w:p>
    <w:p w14:paraId="36891D9D" w14:textId="5CCA1CCF" w:rsidR="00670B09" w:rsidRPr="00670B09" w:rsidDel="004709D6" w:rsidRDefault="00670B09" w:rsidP="00670B09">
      <w:pPr>
        <w:rPr>
          <w:ins w:id="281" w:author="Shaya" w:date="2023-10-30T14:43:00Z"/>
          <w:del w:id="282" w:author="John Droescher" w:date="2023-10-31T00:44:00Z"/>
        </w:rPr>
      </w:pPr>
    </w:p>
    <w:p w14:paraId="23480796" w14:textId="4A83B379" w:rsidR="00093AB4" w:rsidRDefault="00E251F3">
      <w:pPr>
        <w:rPr>
          <w:ins w:id="283" w:author="John Droescher" w:date="2023-10-30T11:10:00Z"/>
        </w:rPr>
        <w:sectPr w:rsidR="00093AB4" w:rsidSect="00E251F3">
          <w:pgSz w:w="15840" w:h="12240" w:orient="landscape"/>
          <w:pgMar w:top="1440" w:right="1008" w:bottom="1440" w:left="1008" w:header="720" w:footer="720" w:gutter="0"/>
          <w:cols w:space="720"/>
          <w:docGrid w:linePitch="360"/>
        </w:sectPr>
      </w:pPr>
      <w:ins w:id="284" w:author="John Droescher" w:date="2023-10-31T00:55:00Z">
        <w:r>
          <w:t>ve.</w:t>
        </w:r>
      </w:ins>
    </w:p>
    <w:p w14:paraId="1D57DB4A" w14:textId="1DE25D80" w:rsidR="00093AB4" w:rsidRDefault="00093AB4">
      <w:pPr>
        <w:rPr>
          <w:ins w:id="285" w:author="John Droescher" w:date="2023-10-30T11:10:00Z"/>
        </w:rPr>
        <w:sectPr w:rsidR="00093AB4" w:rsidSect="00E251F3">
          <w:type w:val="continuous"/>
          <w:pgSz w:w="15840" w:h="12240" w:orient="landscape"/>
          <w:pgMar w:top="1440" w:right="1008" w:bottom="1440" w:left="1008" w:header="720" w:footer="720" w:gutter="0"/>
          <w:cols w:num="2" w:space="720"/>
          <w:docGrid w:linePitch="360"/>
          <w:sectPrChange w:id="286" w:author="John Droescher" w:date="2023-10-31T00:49:00Z">
            <w:sectPr w:rsidR="00093AB4" w:rsidSect="00E251F3">
              <w:pgMar w:top="1440" w:right="1008" w:bottom="1440" w:left="1008" w:header="720" w:footer="720" w:gutter="0"/>
              <w:cols w:num="1"/>
            </w:sectPr>
          </w:sectPrChange>
        </w:sectPr>
      </w:pPr>
    </w:p>
    <w:p w14:paraId="1B38E0F4" w14:textId="3384E7B3" w:rsidR="00730615" w:rsidRDefault="00730615">
      <w:pPr>
        <w:rPr>
          <w:ins w:id="287" w:author="John Droescher" w:date="2023-10-30T11:08:00Z"/>
        </w:rPr>
        <w:sectPr w:rsidR="00730615" w:rsidSect="00E251F3">
          <w:type w:val="continuous"/>
          <w:pgSz w:w="15840" w:h="12240" w:orient="landscape"/>
          <w:pgMar w:top="1440" w:right="1008" w:bottom="1440" w:left="1008" w:header="720" w:footer="720" w:gutter="0"/>
          <w:cols w:space="720"/>
          <w:docGrid w:linePitch="360"/>
          <w:sectPrChange w:id="288" w:author="John Droescher" w:date="2023-10-31T00:49:00Z">
            <w:sectPr w:rsidR="00730615" w:rsidSect="00E251F3">
              <w:type w:val="nextPage"/>
              <w:pgSz w:w="12240" w:h="15840" w:orient="portrait"/>
              <w:pgMar w:top="1008" w:right="1440" w:bottom="1008" w:left="1440" w:header="720" w:footer="720" w:gutter="0"/>
            </w:sectPr>
          </w:sectPrChange>
        </w:sectPr>
      </w:pPr>
    </w:p>
    <w:p w14:paraId="33F8CD12" w14:textId="1529DC85" w:rsidR="00693944" w:rsidRDefault="00693944">
      <w:pPr>
        <w:rPr>
          <w:ins w:id="289" w:author="John Droescher" w:date="2023-10-30T11:07:00Z"/>
        </w:rPr>
      </w:pPr>
    </w:p>
    <w:p w14:paraId="2FD2EC73" w14:textId="2CDD094D" w:rsidR="00AF4ED1" w:rsidRDefault="00E251F3" w:rsidP="00BF1160">
      <w:pPr>
        <w:pStyle w:val="NoSpacing"/>
        <w:rPr>
          <w:ins w:id="290" w:author="John Droescher" w:date="2023-10-30T10:58:00Z"/>
        </w:rPr>
      </w:pPr>
      <w:ins w:id="291" w:author="John Droescher" w:date="2023-10-31T00:55:00Z">
        <w:r w:rsidRPr="00E251F3">
          <w:drawing>
            <wp:inline distT="0" distB="0" distL="0" distR="0" wp14:anchorId="36BA90D6" wp14:editId="21969A6F">
              <wp:extent cx="5943600" cy="5410200"/>
              <wp:effectExtent l="0" t="0" r="0" b="0"/>
              <wp:docPr id="84444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46195" name=""/>
                      <pic:cNvPicPr/>
                    </pic:nvPicPr>
                    <pic:blipFill>
                      <a:blip r:embed="rId16"/>
                      <a:stretch>
                        <a:fillRect/>
                      </a:stretch>
                    </pic:blipFill>
                    <pic:spPr>
                      <a:xfrm>
                        <a:off x="0" y="0"/>
                        <a:ext cx="5943600" cy="5410200"/>
                      </a:xfrm>
                      <a:prstGeom prst="rect">
                        <a:avLst/>
                      </a:prstGeom>
                    </pic:spPr>
                  </pic:pic>
                </a:graphicData>
              </a:graphic>
            </wp:inline>
          </w:drawing>
        </w:r>
      </w:ins>
    </w:p>
    <w:p w14:paraId="4C250023" w14:textId="5CE30D07" w:rsidR="00AF4ED1" w:rsidDel="006818F8" w:rsidRDefault="00AF4ED1" w:rsidP="00BF1160">
      <w:pPr>
        <w:pStyle w:val="NoSpacing"/>
        <w:rPr>
          <w:del w:id="292" w:author="John Droescher" w:date="2023-10-30T10:59:00Z"/>
        </w:rPr>
      </w:pPr>
    </w:p>
    <w:p w14:paraId="34EBEAE1" w14:textId="3B6A7711" w:rsidR="006818F8" w:rsidRDefault="006818F8" w:rsidP="00BF1160">
      <w:pPr>
        <w:pStyle w:val="NoSpacing"/>
        <w:rPr>
          <w:ins w:id="293" w:author="John Droescher" w:date="2023-10-30T11:00:00Z"/>
        </w:rPr>
      </w:pPr>
    </w:p>
    <w:p w14:paraId="20F15B74" w14:textId="6236B476" w:rsidR="00735901" w:rsidDel="00AF4ED1" w:rsidRDefault="00735901" w:rsidP="00BF1160">
      <w:pPr>
        <w:pStyle w:val="NoSpacing"/>
        <w:rPr>
          <w:del w:id="294" w:author="John Droescher" w:date="2023-10-30T10:59:00Z"/>
        </w:rPr>
      </w:pPr>
    </w:p>
    <w:p w14:paraId="76C06ADD" w14:textId="397878C9" w:rsidR="006F16ED" w:rsidRDefault="006F16ED" w:rsidP="00BF1160">
      <w:pPr>
        <w:pStyle w:val="NoSpacing"/>
        <w:rPr>
          <w:ins w:id="295" w:author="John Droescher" w:date="2023-10-30T10:58:00Z"/>
        </w:rPr>
      </w:pPr>
    </w:p>
    <w:p w14:paraId="491FB91F" w14:textId="0C792A95" w:rsidR="006F16ED" w:rsidRDefault="00E251F3" w:rsidP="00BF1160">
      <w:pPr>
        <w:pStyle w:val="NoSpacing"/>
        <w:rPr>
          <w:ins w:id="296" w:author="John Droescher" w:date="2023-10-30T11:00:00Z"/>
        </w:rPr>
      </w:pPr>
      <w:ins w:id="297" w:author="John Droescher" w:date="2023-10-31T00:55:00Z">
        <w:r>
          <w:t>Finally</w:t>
        </w:r>
      </w:ins>
      <w:ins w:id="298" w:author="John Droescher" w:date="2023-10-31T00:57:00Z">
        <w:r>
          <w:t>,</w:t>
        </w:r>
      </w:ins>
      <w:ins w:id="299" w:author="John Droescher" w:date="2023-10-31T00:55:00Z">
        <w:r>
          <w:t xml:space="preserve"> we combined all the above into a polarized bar chart. From this chart we were clearly able to distinguish between the different years of experience and the mean skill</w:t>
        </w:r>
      </w:ins>
      <w:ins w:id="300" w:author="John Droescher" w:date="2023-10-31T00:56:00Z">
        <w:r>
          <w:t xml:space="preserve"> ratings. The difference between the skills most highly valued by highly experienced data scientists and those with significantly less experience is quite clear.</w:t>
        </w:r>
      </w:ins>
    </w:p>
    <w:p w14:paraId="25AB206A" w14:textId="77E01C40" w:rsidR="002328C8" w:rsidRDefault="002328C8" w:rsidP="00BF1160">
      <w:pPr>
        <w:pStyle w:val="NoSpacing"/>
        <w:rPr>
          <w:ins w:id="301" w:author="John Droescher" w:date="2023-10-30T11:00:00Z"/>
        </w:rPr>
      </w:pPr>
    </w:p>
    <w:p w14:paraId="3E767CED" w14:textId="6BBA550A" w:rsidR="002328C8" w:rsidRDefault="002328C8" w:rsidP="00BF1160">
      <w:pPr>
        <w:pStyle w:val="NoSpacing"/>
        <w:rPr>
          <w:ins w:id="302" w:author="John Droescher" w:date="2023-10-30T10:59:00Z"/>
        </w:rPr>
      </w:pPr>
    </w:p>
    <w:p w14:paraId="189FC982" w14:textId="1EC6EF82" w:rsidR="00AF4ED1" w:rsidRDefault="00AF4ED1" w:rsidP="00BF1160">
      <w:pPr>
        <w:pStyle w:val="NoSpacing"/>
        <w:rPr>
          <w:ins w:id="303" w:author="John Droescher" w:date="2023-10-30T10:59:00Z"/>
        </w:rPr>
      </w:pPr>
    </w:p>
    <w:p w14:paraId="72748465" w14:textId="77777777" w:rsidR="00AF4ED1" w:rsidRDefault="00AF4ED1" w:rsidP="00BF1160">
      <w:pPr>
        <w:pStyle w:val="NoSpacing"/>
        <w:rPr>
          <w:ins w:id="304" w:author="John Droescher" w:date="2023-10-30T10:59:00Z"/>
        </w:rPr>
      </w:pPr>
    </w:p>
    <w:p w14:paraId="3C28EC08" w14:textId="5F9415E0" w:rsidR="000C68D0" w:rsidDel="00E251F3" w:rsidRDefault="000C68D0" w:rsidP="00E251F3">
      <w:pPr>
        <w:rPr>
          <w:del w:id="305" w:author="John Droescher" w:date="2023-10-31T00:56:00Z"/>
        </w:rPr>
        <w:pPrChange w:id="306" w:author="John Droescher" w:date="2023-10-31T00:56:00Z">
          <w:pPr>
            <w:pStyle w:val="NoSpacing"/>
          </w:pPr>
        </w:pPrChange>
      </w:pPr>
    </w:p>
    <w:p w14:paraId="7792B973" w14:textId="1B72E2EA" w:rsidR="00735901" w:rsidRDefault="00735901" w:rsidP="00E251F3">
      <w:pPr>
        <w:pPrChange w:id="307" w:author="John Droescher" w:date="2023-10-31T00:56:00Z">
          <w:pPr>
            <w:pStyle w:val="NoSpacing"/>
          </w:pPr>
        </w:pPrChange>
      </w:pPr>
      <w:r>
        <w:rPr>
          <w:b/>
          <w:bCs/>
        </w:rPr>
        <w:t>Conclusions</w:t>
      </w:r>
      <w:r>
        <w:t>:</w:t>
      </w:r>
    </w:p>
    <w:p w14:paraId="2D8E7F52" w14:textId="7BC52768" w:rsidR="00735901" w:rsidRPr="00735901" w:rsidRDefault="00735901" w:rsidP="00BF1160">
      <w:pPr>
        <w:pStyle w:val="NoSpacing"/>
      </w:pPr>
      <w:r>
        <w:t>There is a disconnect between the critical skills identified by students and entry level data scientists versus the critical skills identified by senior data scientists.</w:t>
      </w:r>
    </w:p>
    <w:p w14:paraId="3273AE58" w14:textId="1077086B" w:rsidR="008B2C64" w:rsidRDefault="008B2C64"/>
    <w:p w14:paraId="68CF527D" w14:textId="1C0B1EF5" w:rsidR="008B2C64" w:rsidRDefault="008B2C64">
      <w:pPr>
        <w:rPr>
          <w:b/>
          <w:bCs/>
        </w:rPr>
      </w:pPr>
      <w:del w:id="308" w:author="John Droescher" w:date="2023-10-30T10:58:00Z">
        <w:r w:rsidDel="006F16ED">
          <w:rPr>
            <w:b/>
            <w:bCs/>
          </w:rPr>
          <w:br w:type="page"/>
        </w:r>
      </w:del>
    </w:p>
    <w:p w14:paraId="1AFED6F1" w14:textId="77777777" w:rsidR="00E251F3" w:rsidRDefault="00E251F3">
      <w:pPr>
        <w:rPr>
          <w:ins w:id="309" w:author="John Droescher" w:date="2023-10-31T00:51:00Z"/>
          <w:b/>
          <w:bCs/>
        </w:rPr>
      </w:pPr>
      <w:ins w:id="310" w:author="John Droescher" w:date="2023-10-31T00:51:00Z">
        <w:r>
          <w:rPr>
            <w:b/>
            <w:bCs/>
          </w:rPr>
          <w:br w:type="page"/>
        </w:r>
      </w:ins>
    </w:p>
    <w:p w14:paraId="6C438BCD" w14:textId="41A2BB79" w:rsidR="008B2C64" w:rsidRDefault="008B2C64">
      <w:pPr>
        <w:rPr>
          <w:b/>
          <w:bCs/>
        </w:rPr>
      </w:pPr>
      <w:r>
        <w:rPr>
          <w:b/>
          <w:bCs/>
        </w:rPr>
        <w:lastRenderedPageBreak/>
        <w:t>Appendix A</w:t>
      </w:r>
    </w:p>
    <w:p w14:paraId="4A822B41" w14:textId="4721B9D9" w:rsidR="008629C8" w:rsidRDefault="008629C8">
      <w:r w:rsidRPr="008629C8">
        <w:t xml:space="preserve">Wilbur W Stanton &amp; Angela A Stanton (2020). Helping Business Students Acquire the Skills Needed for a Career in Analytics: A Comprehensive Industry Assessment of Entry-Level Requirements. Decision Sciences Journal of Innovative Education. Volume 18, Issue1. Retrieved from: </w:t>
      </w:r>
      <w:hyperlink r:id="rId17" w:tgtFrame="_blank" w:tooltip="https://onlinelibrary-wiley-com.ez.lib.jjay.cuny.edu/share/N9Y2QSCNFDAFZ3J6YUCB?target=10.1111/dsji.12199" w:history="1">
        <w:r w:rsidRPr="008629C8">
          <w:t>https://onlinelibrary-wiley-com.ez.lib.jjay.cuny.edu/share/N9Y2QSCNFDAFZ3J6YUCB?target=10.1111/dsji.12199</w:t>
        </w:r>
      </w:hyperlink>
    </w:p>
    <w:p w14:paraId="7DEA8C0A" w14:textId="73E3A0C8" w:rsidR="008B2C64" w:rsidRPr="008629C8" w:rsidRDefault="008629C8">
      <w:r w:rsidRPr="008629C8">
        <w:rPr>
          <w:noProof/>
        </w:rPr>
        <w:drawing>
          <wp:anchor distT="0" distB="0" distL="114300" distR="114300" simplePos="0" relativeHeight="251619328" behindDoc="0" locked="0" layoutInCell="1" allowOverlap="1" wp14:anchorId="0CDA10E8" wp14:editId="0598FB80">
            <wp:simplePos x="0" y="0"/>
            <wp:positionH relativeFrom="margin">
              <wp:align>center</wp:align>
            </wp:positionH>
            <wp:positionV relativeFrom="margin">
              <wp:align>bottom</wp:align>
            </wp:positionV>
            <wp:extent cx="4834255" cy="7360285"/>
            <wp:effectExtent l="0" t="0" r="4445" b="0"/>
            <wp:wrapTopAndBottom/>
            <wp:docPr id="1574898859" name="Picture 1"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8859" name="Picture 1" descr="A paper with text on 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34255" cy="7360285"/>
                    </a:xfrm>
                    <a:prstGeom prst="rect">
                      <a:avLst/>
                    </a:prstGeom>
                  </pic:spPr>
                </pic:pic>
              </a:graphicData>
            </a:graphic>
            <wp14:sizeRelH relativeFrom="margin">
              <wp14:pctWidth>0</wp14:pctWidth>
            </wp14:sizeRelH>
            <wp14:sizeRelV relativeFrom="margin">
              <wp14:pctHeight>0</wp14:pctHeight>
            </wp14:sizeRelV>
          </wp:anchor>
        </w:drawing>
      </w:r>
      <w:r w:rsidR="008B2C64" w:rsidRPr="008629C8">
        <w:br w:type="page"/>
      </w:r>
    </w:p>
    <w:p w14:paraId="321CA937" w14:textId="1142A185" w:rsidR="008B2C64" w:rsidRDefault="008B2C64" w:rsidP="008B2C64">
      <w:pPr>
        <w:rPr>
          <w:b/>
          <w:bCs/>
        </w:rPr>
      </w:pPr>
      <w:r w:rsidRPr="008B2C64">
        <w:rPr>
          <w:b/>
          <w:bCs/>
        </w:rPr>
        <w:lastRenderedPageBreak/>
        <w:t>Appendix B</w:t>
      </w:r>
    </w:p>
    <w:p w14:paraId="1E05C877" w14:textId="1AFCA95D" w:rsidR="008B2C64" w:rsidRPr="008B2C64" w:rsidRDefault="008B2C64" w:rsidP="00BF1160">
      <w:pPr>
        <w:pStyle w:val="NoSpacing"/>
        <w:rPr>
          <w:b/>
          <w:bCs/>
        </w:rPr>
      </w:pPr>
      <w:r w:rsidRPr="008B2C64">
        <w:rPr>
          <w:b/>
          <w:bCs/>
          <w:noProof/>
        </w:rPr>
        <w:drawing>
          <wp:anchor distT="0" distB="0" distL="114300" distR="114300" simplePos="0" relativeHeight="251618304" behindDoc="0" locked="0" layoutInCell="1" allowOverlap="1" wp14:anchorId="1EC50844" wp14:editId="33BD3AB9">
            <wp:simplePos x="0" y="0"/>
            <wp:positionH relativeFrom="margin">
              <wp:align>center</wp:align>
            </wp:positionH>
            <wp:positionV relativeFrom="page">
              <wp:posOffset>1736565</wp:posOffset>
            </wp:positionV>
            <wp:extent cx="2430780" cy="7706995"/>
            <wp:effectExtent l="0" t="0" r="7620" b="8255"/>
            <wp:wrapTopAndBottom/>
            <wp:docPr id="1985743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318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0780" cy="7706995"/>
                    </a:xfrm>
                    <a:prstGeom prst="rect">
                      <a:avLst/>
                    </a:prstGeom>
                  </pic:spPr>
                </pic:pic>
              </a:graphicData>
            </a:graphic>
            <wp14:sizeRelH relativeFrom="margin">
              <wp14:pctWidth>0</wp14:pctWidth>
            </wp14:sizeRelH>
            <wp14:sizeRelV relativeFrom="margin">
              <wp14:pctHeight>0</wp14:pctHeight>
            </wp14:sizeRelV>
          </wp:anchor>
        </w:drawing>
      </w:r>
      <w:r w:rsidRPr="008B2C64">
        <w:rPr>
          <w:b/>
          <w:bCs/>
        </w:rPr>
        <w:t>https://docs.google.com/forms/d/e/1FAIpQLSfJyN2MdpCHNpXymslx1MlkiKmzbpKnrCoZDOH9lXRtzY8UgQ/viewform</w:t>
      </w:r>
    </w:p>
    <w:sectPr w:rsidR="008B2C64" w:rsidRPr="008B2C64" w:rsidSect="00E251F3">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F3120" w14:textId="77777777" w:rsidR="00D439E3" w:rsidRDefault="00D439E3" w:rsidP="008B2C64">
      <w:pPr>
        <w:spacing w:after="0" w:line="240" w:lineRule="auto"/>
      </w:pPr>
      <w:r>
        <w:separator/>
      </w:r>
    </w:p>
  </w:endnote>
  <w:endnote w:type="continuationSeparator" w:id="0">
    <w:p w14:paraId="58905137" w14:textId="77777777" w:rsidR="00D439E3" w:rsidRDefault="00D439E3" w:rsidP="008B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64264" w14:textId="77777777" w:rsidR="00D439E3" w:rsidRDefault="00D439E3" w:rsidP="008B2C64">
      <w:pPr>
        <w:spacing w:after="0" w:line="240" w:lineRule="auto"/>
      </w:pPr>
      <w:r>
        <w:separator/>
      </w:r>
    </w:p>
  </w:footnote>
  <w:footnote w:type="continuationSeparator" w:id="0">
    <w:p w14:paraId="420F6558" w14:textId="77777777" w:rsidR="00D439E3" w:rsidRDefault="00D439E3" w:rsidP="008B2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120CA"/>
    <w:multiLevelType w:val="hybridMultilevel"/>
    <w:tmpl w:val="498CC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7607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ya Engelman">
    <w15:presenceInfo w15:providerId="AD" w15:userId="S::SHAYA.ENGELMAN84@login.cuny.edu::901f7a82-1a20-4773-afc8-60aeac3b0cb9"/>
  </w15:person>
  <w15:person w15:author="John Droescher">
    <w15:presenceInfo w15:providerId="AD" w15:userId="S::John.Droescher36@login.cuny.edu::1d319c34-6709-4df3-bdd1-15ad3543d3bc"/>
  </w15:person>
  <w15:person w15:author="Shaya">
    <w15:presenceInfo w15:providerId="Windows Live" w15:userId="b2a0fcda8f0f3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grammar="clean"/>
  <w:trackRevisions/>
  <w:documentProtection w:edit="trackedChanges" w:enforcement="1" w:cryptProviderType="rsaAES" w:cryptAlgorithmClass="hash" w:cryptAlgorithmType="typeAny" w:cryptAlgorithmSid="14" w:cryptSpinCount="100000" w:hash="003PuZnD/9PVSEzEEsz+RDNdD5rq864Rl+LC+U7+em76ZX4uDqgRUWn/vRiWQ1eJHAYVaK0KFL0ENDmS8UJeuA==" w:salt="33H7XYO6eiDLjnDVZvh1T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60"/>
    <w:rsid w:val="00002961"/>
    <w:rsid w:val="0002385B"/>
    <w:rsid w:val="00093AB4"/>
    <w:rsid w:val="000C68D0"/>
    <w:rsid w:val="000F16DA"/>
    <w:rsid w:val="001264CC"/>
    <w:rsid w:val="00174919"/>
    <w:rsid w:val="00190A28"/>
    <w:rsid w:val="001A04EA"/>
    <w:rsid w:val="001D2C0E"/>
    <w:rsid w:val="001F5B3A"/>
    <w:rsid w:val="002217FC"/>
    <w:rsid w:val="002328C8"/>
    <w:rsid w:val="00262B33"/>
    <w:rsid w:val="00280AA7"/>
    <w:rsid w:val="002C01FA"/>
    <w:rsid w:val="002E38D8"/>
    <w:rsid w:val="004442F4"/>
    <w:rsid w:val="00454C5C"/>
    <w:rsid w:val="004709D6"/>
    <w:rsid w:val="004B36FD"/>
    <w:rsid w:val="00587BFE"/>
    <w:rsid w:val="00595167"/>
    <w:rsid w:val="00670B09"/>
    <w:rsid w:val="006818F8"/>
    <w:rsid w:val="00693944"/>
    <w:rsid w:val="006F16ED"/>
    <w:rsid w:val="006F1F12"/>
    <w:rsid w:val="00730615"/>
    <w:rsid w:val="00735901"/>
    <w:rsid w:val="00751EC4"/>
    <w:rsid w:val="007F4FB1"/>
    <w:rsid w:val="0082122D"/>
    <w:rsid w:val="008629C8"/>
    <w:rsid w:val="008747E5"/>
    <w:rsid w:val="008B2C64"/>
    <w:rsid w:val="009317A2"/>
    <w:rsid w:val="00952D79"/>
    <w:rsid w:val="009B073D"/>
    <w:rsid w:val="009D3D79"/>
    <w:rsid w:val="00A2094C"/>
    <w:rsid w:val="00A31B4E"/>
    <w:rsid w:val="00A76537"/>
    <w:rsid w:val="00A81FA9"/>
    <w:rsid w:val="00A8509C"/>
    <w:rsid w:val="00AC6570"/>
    <w:rsid w:val="00AF4ED1"/>
    <w:rsid w:val="00BF1160"/>
    <w:rsid w:val="00CA4BC0"/>
    <w:rsid w:val="00CE1E36"/>
    <w:rsid w:val="00D439E3"/>
    <w:rsid w:val="00D51611"/>
    <w:rsid w:val="00D65373"/>
    <w:rsid w:val="00DB1A9C"/>
    <w:rsid w:val="00E251F3"/>
    <w:rsid w:val="00EC2A43"/>
    <w:rsid w:val="00FA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944E"/>
  <w15:chartTrackingRefBased/>
  <w15:docId w15:val="{EE17EBC6-1BA7-406F-9791-FB680727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1160"/>
    <w:pPr>
      <w:spacing w:after="0" w:line="240" w:lineRule="auto"/>
    </w:pPr>
  </w:style>
  <w:style w:type="paragraph" w:styleId="Header">
    <w:name w:val="header"/>
    <w:basedOn w:val="Normal"/>
    <w:link w:val="HeaderChar"/>
    <w:uiPriority w:val="99"/>
    <w:unhideWhenUsed/>
    <w:rsid w:val="008B2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C64"/>
  </w:style>
  <w:style w:type="paragraph" w:styleId="Footer">
    <w:name w:val="footer"/>
    <w:basedOn w:val="Normal"/>
    <w:link w:val="FooterChar"/>
    <w:uiPriority w:val="99"/>
    <w:unhideWhenUsed/>
    <w:rsid w:val="008B2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C64"/>
  </w:style>
  <w:style w:type="character" w:styleId="Hyperlink">
    <w:name w:val="Hyperlink"/>
    <w:basedOn w:val="DefaultParagraphFont"/>
    <w:uiPriority w:val="99"/>
    <w:semiHidden/>
    <w:unhideWhenUsed/>
    <w:rsid w:val="008629C8"/>
    <w:rPr>
      <w:color w:val="0000FF"/>
      <w:u w:val="single"/>
    </w:rPr>
  </w:style>
  <w:style w:type="paragraph" w:styleId="Revision">
    <w:name w:val="Revision"/>
    <w:hidden/>
    <w:uiPriority w:val="99"/>
    <w:semiHidden/>
    <w:rsid w:val="009B07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onlinelibrary-wiley-com.ez.lib.jjay.cuny.edu/share/N9Y2QSCNFDAFZ3J6YUCB?target=10.1111/dsji.12199"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1d2460d-6acd-4cb4-ab49-e9ddcf1f697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4A13A6E9FA440A31CD959309BEECF" ma:contentTypeVersion="9" ma:contentTypeDescription="Create a new document." ma:contentTypeScope="" ma:versionID="fbe3d4782b315c75e9a0d96efa9a2dd8">
  <xsd:schema xmlns:xsd="http://www.w3.org/2001/XMLSchema" xmlns:xs="http://www.w3.org/2001/XMLSchema" xmlns:p="http://schemas.microsoft.com/office/2006/metadata/properties" xmlns:ns3="3de3dbb6-dfa7-4081-915d-f977fa19f67c" xmlns:ns4="71d2460d-6acd-4cb4-ab49-e9ddcf1f6970" targetNamespace="http://schemas.microsoft.com/office/2006/metadata/properties" ma:root="true" ma:fieldsID="89b904b49fb65c4febc9b8869903befc" ns3:_="" ns4:_="">
    <xsd:import namespace="3de3dbb6-dfa7-4081-915d-f977fa19f67c"/>
    <xsd:import namespace="71d2460d-6acd-4cb4-ab49-e9ddcf1f69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e3dbb6-dfa7-4081-915d-f977fa19f67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d2460d-6acd-4cb4-ab49-e9ddcf1f697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BADE88-E99B-4DDB-BAEC-88E55FFBEBD2}">
  <ds:schemaRefs>
    <ds:schemaRef ds:uri="http://schemas.microsoft.com/office/2006/metadata/properties"/>
    <ds:schemaRef ds:uri="http://schemas.microsoft.com/office/infopath/2007/PartnerControls"/>
    <ds:schemaRef ds:uri="71d2460d-6acd-4cb4-ab49-e9ddcf1f6970"/>
  </ds:schemaRefs>
</ds:datastoreItem>
</file>

<file path=customXml/itemProps2.xml><?xml version="1.0" encoding="utf-8"?>
<ds:datastoreItem xmlns:ds="http://schemas.openxmlformats.org/officeDocument/2006/customXml" ds:itemID="{50F5F429-E837-41D0-8307-0D2AB7B67EAF}">
  <ds:schemaRefs>
    <ds:schemaRef ds:uri="http://schemas.microsoft.com/sharepoint/v3/contenttype/forms"/>
  </ds:schemaRefs>
</ds:datastoreItem>
</file>

<file path=customXml/itemProps3.xml><?xml version="1.0" encoding="utf-8"?>
<ds:datastoreItem xmlns:ds="http://schemas.openxmlformats.org/officeDocument/2006/customXml" ds:itemID="{1DA8D16F-594A-4202-AAFC-91E9194A1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e3dbb6-dfa7-4081-915d-f977fa19f67c"/>
    <ds:schemaRef ds:uri="71d2460d-6acd-4cb4-ab49-e9ddcf1f6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1343</Words>
  <Characters>7068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Droescher</dc:creator>
  <cp:keywords/>
  <dc:description/>
  <cp:lastModifiedBy>John Droescher</cp:lastModifiedBy>
  <cp:revision>22</cp:revision>
  <dcterms:created xsi:type="dcterms:W3CDTF">2023-10-30T15:15:00Z</dcterms:created>
  <dcterms:modified xsi:type="dcterms:W3CDTF">2023-10-31T04:57:00Z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0x0101000E64A13A6E9FA440A31CD959309BEECF</vt:lpwstr>
  </property>
</Properties>
</file>